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after="312" w:afterLines="100" w:line="360" w:lineRule="auto"/>
        <w:jc w:val="center"/>
        <w:rPr>
          <w:b/>
          <w:sz w:val="36"/>
          <w:szCs w:val="36"/>
        </w:rPr>
      </w:pPr>
      <w:r>
        <w:rPr>
          <w:rFonts w:hint="eastAsia"/>
          <w:b/>
          <w:sz w:val="36"/>
          <w:szCs w:val="36"/>
        </w:rPr>
        <w:t>北京</w:t>
      </w:r>
      <w:r>
        <w:rPr>
          <w:b/>
          <w:sz w:val="36"/>
          <w:szCs w:val="36"/>
        </w:rPr>
        <w:t>科技大学实验报告</w:t>
      </w:r>
    </w:p>
    <w:p>
      <w:pPr>
        <w:pBdr>
          <w:bottom w:val="single" w:color="auto" w:sz="6" w:space="1"/>
        </w:pBdr>
        <w:spacing w:line="360" w:lineRule="auto"/>
        <w:rPr>
          <w:szCs w:val="28"/>
        </w:rPr>
      </w:pPr>
      <w:r>
        <w:rPr>
          <w:rFonts w:hint="eastAsia"/>
          <w:szCs w:val="28"/>
        </w:rPr>
        <w:t>学院：</w:t>
      </w:r>
      <w:r>
        <w:rPr>
          <w:rFonts w:hint="eastAsia"/>
          <w:szCs w:val="28"/>
          <w:lang w:val="en-US" w:eastAsia="zh-CN"/>
        </w:rPr>
        <w:t>计算机与通信工程学院</w:t>
      </w:r>
      <w:r>
        <w:rPr>
          <w:rFonts w:hint="eastAsia"/>
          <w:szCs w:val="28"/>
        </w:rPr>
        <w:t xml:space="preserve">   专业：</w:t>
      </w:r>
      <w:r>
        <w:rPr>
          <w:rFonts w:hint="eastAsia"/>
          <w:szCs w:val="28"/>
          <w:lang w:val="en-US" w:eastAsia="zh-CN"/>
        </w:rPr>
        <w:t>信息安全</w:t>
      </w:r>
      <w:r>
        <w:rPr>
          <w:rFonts w:hint="eastAsia"/>
          <w:szCs w:val="28"/>
        </w:rPr>
        <w:t xml:space="preserve">             班级：</w:t>
      </w:r>
      <w:r>
        <w:rPr>
          <w:rFonts w:hint="eastAsia"/>
          <w:szCs w:val="28"/>
          <w:lang w:val="en-US" w:eastAsia="zh-CN"/>
        </w:rPr>
        <w:t>信安201</w:t>
      </w:r>
      <w:r>
        <w:rPr>
          <w:rFonts w:hint="eastAsia"/>
          <w:szCs w:val="28"/>
        </w:rPr>
        <w:t xml:space="preserve">                   </w:t>
      </w:r>
    </w:p>
    <w:p>
      <w:pPr>
        <w:pBdr>
          <w:bottom w:val="single" w:color="auto" w:sz="4" w:space="1"/>
        </w:pBdr>
        <w:spacing w:before="312" w:beforeLines="100" w:after="312" w:afterLines="100" w:line="360" w:lineRule="auto"/>
        <w:rPr>
          <w:b/>
          <w:sz w:val="24"/>
          <w:szCs w:val="28"/>
        </w:rPr>
      </w:pPr>
      <w:r>
        <w:rPr>
          <w:rFonts w:hint="eastAsia"/>
          <w:szCs w:val="28"/>
        </w:rPr>
        <w:t>姓名：</w:t>
      </w:r>
      <w:r>
        <w:rPr>
          <w:rFonts w:hint="eastAsia"/>
          <w:szCs w:val="28"/>
          <w:lang w:val="en-US" w:eastAsia="zh-CN"/>
        </w:rPr>
        <w:t>曾绎哲</w:t>
      </w:r>
      <w:r>
        <w:rPr>
          <w:rFonts w:hint="eastAsia"/>
          <w:szCs w:val="28"/>
        </w:rPr>
        <w:t xml:space="preserve">  </w:t>
      </w:r>
      <w:r>
        <w:rPr>
          <w:szCs w:val="28"/>
        </w:rPr>
        <w:t xml:space="preserve">   </w:t>
      </w:r>
      <w:r>
        <w:rPr>
          <w:rFonts w:hint="eastAsia"/>
          <w:szCs w:val="28"/>
        </w:rPr>
        <w:t xml:space="preserve"> </w:t>
      </w:r>
      <w:r>
        <w:rPr>
          <w:szCs w:val="28"/>
        </w:rPr>
        <w:t xml:space="preserve">      </w:t>
      </w:r>
      <w:r>
        <w:rPr>
          <w:rFonts w:hint="eastAsia"/>
          <w:szCs w:val="28"/>
        </w:rPr>
        <w:t>学号：</w:t>
      </w:r>
      <w:r>
        <w:rPr>
          <w:rFonts w:hint="eastAsia"/>
          <w:szCs w:val="28"/>
          <w:lang w:val="en-US" w:eastAsia="zh-CN"/>
        </w:rPr>
        <w:t>42024058</w:t>
      </w:r>
      <w:r>
        <w:rPr>
          <w:rFonts w:hint="eastAsia"/>
          <w:szCs w:val="28"/>
        </w:rPr>
        <w:t xml:space="preserve">           </w:t>
      </w:r>
      <w:r>
        <w:rPr>
          <w:szCs w:val="28"/>
        </w:rPr>
        <w:t xml:space="preserve">  </w:t>
      </w:r>
      <w:r>
        <w:rPr>
          <w:rFonts w:hint="eastAsia"/>
          <w:szCs w:val="28"/>
        </w:rPr>
        <w:t>实验日期：</w:t>
      </w:r>
      <w:r>
        <w:rPr>
          <w:rFonts w:hint="eastAsia"/>
          <w:szCs w:val="28"/>
          <w:lang w:val="en-US" w:eastAsia="zh-CN"/>
        </w:rPr>
        <w:t>2021</w:t>
      </w:r>
      <w:r>
        <w:rPr>
          <w:szCs w:val="28"/>
        </w:rPr>
        <w:t>年</w:t>
      </w:r>
      <w:r>
        <w:rPr>
          <w:rFonts w:hint="eastAsia"/>
          <w:szCs w:val="28"/>
          <w:lang w:val="en-US" w:eastAsia="zh-CN"/>
        </w:rPr>
        <w:t>10</w:t>
      </w:r>
      <w:r>
        <w:rPr>
          <w:rFonts w:hint="eastAsia"/>
          <w:szCs w:val="28"/>
        </w:rPr>
        <w:t xml:space="preserve"> 月 </w:t>
      </w:r>
      <w:r>
        <w:rPr>
          <w:rFonts w:hint="eastAsia"/>
          <w:szCs w:val="28"/>
          <w:lang w:val="en-US" w:eastAsia="zh-CN"/>
        </w:rPr>
        <w:t>27</w:t>
      </w:r>
      <w:r>
        <w:rPr>
          <w:szCs w:val="28"/>
        </w:rPr>
        <w:t xml:space="preserve"> </w:t>
      </w:r>
      <w:r>
        <w:rPr>
          <w:rFonts w:hint="eastAsia"/>
          <w:szCs w:val="28"/>
        </w:rPr>
        <w:t xml:space="preserve">日  </w:t>
      </w:r>
    </w:p>
    <w:p>
      <w:pPr>
        <w:spacing w:before="312" w:beforeLines="100" w:line="360" w:lineRule="auto"/>
        <w:rPr>
          <w:rFonts w:hint="default" w:eastAsiaTheme="minorEastAsia"/>
          <w:b/>
          <w:sz w:val="24"/>
          <w:szCs w:val="28"/>
          <w:u w:val="single"/>
          <w:lang w:val="en-US" w:eastAsia="zh-CN"/>
        </w:rPr>
      </w:pPr>
      <w:r>
        <w:rPr>
          <w:rFonts w:hint="eastAsia"/>
          <w:b/>
          <w:sz w:val="24"/>
          <w:szCs w:val="28"/>
        </w:rPr>
        <w:t>实验名称：</w:t>
      </w:r>
      <w:ins w:id="0" w:author="Windows 用户" w:date="2018-04-10T14:35:00Z">
        <w:r>
          <w:rPr>
            <w:rFonts w:hint="eastAsia"/>
            <w:b/>
            <w:sz w:val="24"/>
            <w:szCs w:val="28"/>
          </w:rPr>
          <w:t>个人银行账户管理系统</w:t>
        </w:r>
      </w:ins>
      <w:r>
        <w:rPr>
          <w:rFonts w:hint="eastAsia"/>
          <w:b/>
          <w:sz w:val="24"/>
          <w:szCs w:val="28"/>
          <w:lang w:val="en-US" w:eastAsia="zh-CN"/>
        </w:rPr>
        <w:t>的改进</w:t>
      </w:r>
    </w:p>
    <w:p>
      <w:pPr>
        <w:spacing w:line="360" w:lineRule="auto"/>
        <w:rPr>
          <w:rFonts w:hint="eastAsia"/>
          <w:b/>
          <w:sz w:val="24"/>
          <w:szCs w:val="28"/>
        </w:rPr>
      </w:pPr>
    </w:p>
    <w:p>
      <w:pPr>
        <w:spacing w:line="360" w:lineRule="auto"/>
        <w:rPr>
          <w:b/>
          <w:sz w:val="24"/>
          <w:szCs w:val="28"/>
        </w:rPr>
      </w:pPr>
      <w:r>
        <w:rPr>
          <w:rFonts w:hint="eastAsia"/>
          <w:b/>
          <w:sz w:val="24"/>
          <w:szCs w:val="28"/>
        </w:rPr>
        <w:t>实验目的：</w:t>
      </w:r>
    </w:p>
    <w:p>
      <w:pPr>
        <w:spacing w:line="360" w:lineRule="auto"/>
        <w:rPr>
          <w:sz w:val="24"/>
          <w:szCs w:val="28"/>
        </w:rPr>
      </w:pPr>
      <w:r>
        <w:rPr>
          <w:rFonts w:hint="eastAsia"/>
          <w:sz w:val="24"/>
          <w:szCs w:val="28"/>
          <w:lang w:val="en-US" w:eastAsia="zh-CN"/>
        </w:rPr>
        <w:t>完善</w:t>
      </w:r>
      <w:r>
        <w:rPr>
          <w:rFonts w:hint="eastAsia"/>
          <w:sz w:val="24"/>
          <w:szCs w:val="28"/>
        </w:rPr>
        <w:t>银行账户系统，并</w:t>
      </w:r>
      <w:r>
        <w:rPr>
          <w:rFonts w:hint="eastAsia"/>
          <w:sz w:val="24"/>
          <w:szCs w:val="28"/>
          <w:lang w:val="en-US" w:eastAsia="zh-CN"/>
        </w:rPr>
        <w:t>实现以下功能</w:t>
      </w:r>
      <w:r>
        <w:rPr>
          <w:rFonts w:hint="eastAsia"/>
          <w:sz w:val="24"/>
          <w:szCs w:val="28"/>
        </w:rPr>
        <w:t>：</w:t>
      </w:r>
    </w:p>
    <w:p>
      <w:pPr>
        <w:spacing w:line="360" w:lineRule="auto"/>
        <w:rPr>
          <w:rFonts w:hint="default"/>
          <w:sz w:val="24"/>
          <w:szCs w:val="28"/>
          <w:highlight w:val="none"/>
          <w:lang w:val="en-US" w:eastAsia="zh-CN"/>
        </w:rPr>
      </w:pPr>
      <w:r>
        <w:rPr>
          <w:rFonts w:hint="eastAsia"/>
          <w:sz w:val="24"/>
          <w:szCs w:val="28"/>
          <w:highlight w:val="none"/>
          <w:lang w:val="en-US" w:eastAsia="zh-CN"/>
        </w:rPr>
        <w:t>1.加入异常处理机制，判断额度超出，日期不合法等问题。</w:t>
      </w:r>
    </w:p>
    <w:p>
      <w:pPr>
        <w:spacing w:line="360" w:lineRule="auto"/>
        <w:rPr>
          <w:rFonts w:hint="eastAsia"/>
          <w:sz w:val="24"/>
          <w:szCs w:val="28"/>
          <w:highlight w:val="none"/>
          <w:lang w:val="en-US" w:eastAsia="zh-CN"/>
        </w:rPr>
      </w:pPr>
      <w:r>
        <w:rPr>
          <w:rFonts w:hint="eastAsia"/>
          <w:sz w:val="24"/>
          <w:szCs w:val="28"/>
          <w:highlight w:val="none"/>
          <w:lang w:val="en-US" w:eastAsia="zh-CN"/>
        </w:rPr>
        <w:t>2.加入注册函数，登录函数，登录时密码是否正确的判断函数，用于用户注册与登录。</w:t>
      </w:r>
    </w:p>
    <w:p>
      <w:pPr>
        <w:spacing w:line="360" w:lineRule="auto"/>
        <w:rPr>
          <w:rFonts w:hint="eastAsia"/>
          <w:sz w:val="24"/>
          <w:szCs w:val="28"/>
          <w:highlight w:val="none"/>
          <w:lang w:val="en-US" w:eastAsia="zh-CN"/>
        </w:rPr>
      </w:pPr>
      <w:r>
        <w:rPr>
          <w:rFonts w:hint="eastAsia"/>
          <w:sz w:val="24"/>
          <w:szCs w:val="28"/>
          <w:highlight w:val="none"/>
          <w:lang w:val="en-US" w:eastAsia="zh-CN"/>
        </w:rPr>
        <w:t>3.若用户信用卡欠款，则登陆后自动提醒该用户信用卡欠款。</w:t>
      </w:r>
    </w:p>
    <w:p>
      <w:pPr>
        <w:spacing w:line="360" w:lineRule="auto"/>
        <w:rPr>
          <w:rFonts w:hint="default"/>
          <w:sz w:val="24"/>
          <w:szCs w:val="28"/>
          <w:highlight w:val="none"/>
          <w:lang w:val="en-US" w:eastAsia="zh-CN"/>
        </w:rPr>
      </w:pPr>
      <w:r>
        <w:rPr>
          <w:rFonts w:hint="eastAsia"/>
          <w:sz w:val="24"/>
          <w:szCs w:val="28"/>
          <w:highlight w:val="none"/>
          <w:lang w:val="en-US" w:eastAsia="zh-CN"/>
        </w:rPr>
        <w:t>4.加入查询账目信息函数，用户可以自由选择按照交易金额排序或者日期排序查询用户想要的某一段时间内的账目信息。</w:t>
      </w:r>
    </w:p>
    <w:p>
      <w:pPr>
        <w:spacing w:line="360" w:lineRule="auto"/>
        <w:rPr>
          <w:b/>
          <w:sz w:val="24"/>
          <w:szCs w:val="28"/>
        </w:rPr>
      </w:pPr>
      <w:r>
        <w:rPr>
          <w:rFonts w:hint="eastAsia"/>
          <w:b/>
          <w:sz w:val="24"/>
          <w:szCs w:val="28"/>
        </w:rPr>
        <w:t>实验仪器：</w:t>
      </w:r>
    </w:p>
    <w:p>
      <w:pPr>
        <w:spacing w:line="360" w:lineRule="auto"/>
        <w:rPr>
          <w:rFonts w:hint="default" w:eastAsiaTheme="minorEastAsia"/>
          <w:sz w:val="24"/>
          <w:szCs w:val="28"/>
          <w:lang w:val="en-US" w:eastAsia="zh-CN"/>
        </w:rPr>
      </w:pPr>
      <w:r>
        <w:rPr>
          <w:rFonts w:hint="eastAsia"/>
          <w:sz w:val="24"/>
          <w:szCs w:val="28"/>
        </w:rPr>
        <w:t>计算机：</w:t>
      </w:r>
      <w:r>
        <w:rPr>
          <w:rFonts w:hint="eastAsia"/>
          <w:sz w:val="24"/>
          <w:szCs w:val="28"/>
          <w:lang w:val="en-US" w:eastAsia="zh-CN"/>
        </w:rPr>
        <w:t>Huawei MateBook14</w:t>
      </w:r>
    </w:p>
    <w:p>
      <w:pPr>
        <w:spacing w:line="360" w:lineRule="auto"/>
        <w:rPr>
          <w:sz w:val="24"/>
          <w:szCs w:val="28"/>
        </w:rPr>
      </w:pPr>
      <w:r>
        <w:rPr>
          <w:rFonts w:hint="eastAsia"/>
          <w:sz w:val="24"/>
          <w:szCs w:val="28"/>
        </w:rPr>
        <w:t>CPU：Intel(R) Core(TM) i5-10210U CPU @ 1.60GHz   2.11 GHz</w:t>
      </w:r>
    </w:p>
    <w:p>
      <w:pPr>
        <w:spacing w:line="360" w:lineRule="auto"/>
        <w:rPr>
          <w:rFonts w:ascii="Arial" w:hAnsi="Arial" w:eastAsia="Arial" w:cs="Arial"/>
          <w:i w:val="0"/>
          <w:iCs w:val="0"/>
          <w:caps w:val="0"/>
          <w:color w:val="7F7F7F"/>
          <w:spacing w:val="5"/>
          <w:sz w:val="24"/>
          <w:szCs w:val="24"/>
          <w:shd w:val="clear" w:fill="FFFFFF"/>
        </w:rPr>
      </w:pPr>
      <w:r>
        <w:rPr>
          <w:rFonts w:hint="eastAsia"/>
          <w:sz w:val="24"/>
          <w:szCs w:val="28"/>
        </w:rPr>
        <w:t>内存：16 GB DDR4 2666MHz</w:t>
      </w:r>
    </w:p>
    <w:p>
      <w:pPr>
        <w:spacing w:line="360" w:lineRule="auto"/>
        <w:rPr>
          <w:sz w:val="24"/>
          <w:szCs w:val="28"/>
        </w:rPr>
      </w:pPr>
      <w:r>
        <w:rPr>
          <w:rFonts w:hint="eastAsia"/>
          <w:sz w:val="24"/>
          <w:szCs w:val="28"/>
        </w:rPr>
        <w:t>硬盘：</w:t>
      </w:r>
      <w:r>
        <w:rPr>
          <w:rFonts w:hint="eastAsia"/>
          <w:sz w:val="24"/>
          <w:szCs w:val="28"/>
          <w:lang w:val="en-US" w:eastAsia="zh-CN"/>
        </w:rPr>
        <w:t>512</w:t>
      </w:r>
      <w:r>
        <w:rPr>
          <w:rFonts w:hint="eastAsia"/>
          <w:sz w:val="24"/>
          <w:szCs w:val="28"/>
        </w:rPr>
        <w:t>GB</w:t>
      </w:r>
    </w:p>
    <w:p>
      <w:pPr>
        <w:spacing w:line="360" w:lineRule="auto"/>
        <w:rPr>
          <w:rFonts w:hint="default" w:eastAsiaTheme="minorEastAsia"/>
          <w:sz w:val="24"/>
          <w:szCs w:val="28"/>
          <w:lang w:val="en-US" w:eastAsia="zh-CN"/>
        </w:rPr>
      </w:pPr>
      <w:r>
        <w:rPr>
          <w:rFonts w:hint="eastAsia"/>
          <w:sz w:val="24"/>
          <w:szCs w:val="28"/>
        </w:rPr>
        <w:t>显卡：</w:t>
      </w:r>
      <w:r>
        <w:rPr>
          <w:rFonts w:hint="eastAsia"/>
          <w:sz w:val="24"/>
          <w:szCs w:val="28"/>
          <w:lang w:val="en-US" w:eastAsia="zh-CN"/>
        </w:rPr>
        <w:t>NVIDIA GeForce MX350</w:t>
      </w:r>
    </w:p>
    <w:p>
      <w:pPr>
        <w:spacing w:line="360" w:lineRule="auto"/>
        <w:rPr>
          <w:rFonts w:hint="default" w:eastAsiaTheme="minorEastAsia"/>
          <w:sz w:val="24"/>
          <w:szCs w:val="28"/>
          <w:lang w:val="en-US" w:eastAsia="zh-CN"/>
        </w:rPr>
      </w:pPr>
      <w:r>
        <w:rPr>
          <w:rFonts w:hint="eastAsia"/>
          <w:sz w:val="24"/>
          <w:szCs w:val="28"/>
        </w:rPr>
        <w:t>操作系统：</w:t>
      </w:r>
      <w:r>
        <w:rPr>
          <w:rFonts w:hint="eastAsia"/>
          <w:sz w:val="24"/>
          <w:szCs w:val="28"/>
          <w:lang w:val="en-US" w:eastAsia="zh-CN"/>
        </w:rPr>
        <w:t>Ubuntu18.04（Window10/Ubuntu18.04双系统）</w:t>
      </w:r>
    </w:p>
    <w:p>
      <w:pPr>
        <w:widowControl/>
        <w:pBdr>
          <w:bottom w:val="single" w:color="auto" w:sz="4" w:space="0"/>
        </w:pBdr>
        <w:jc w:val="left"/>
        <w:rPr>
          <w:rFonts w:hint="default"/>
          <w:b/>
          <w:sz w:val="24"/>
          <w:szCs w:val="28"/>
          <w:lang w:val="en-US" w:eastAsia="zh-CN"/>
        </w:rPr>
      </w:pPr>
      <w:r>
        <w:rPr>
          <w:sz w:val="24"/>
          <w:szCs w:val="28"/>
        </w:rPr>
        <w:t>编译器：</w:t>
      </w:r>
      <w:r>
        <w:rPr>
          <w:rFonts w:hint="eastAsia"/>
          <w:sz w:val="24"/>
          <w:szCs w:val="28"/>
          <w:lang w:val="en-US" w:eastAsia="zh-CN"/>
        </w:rPr>
        <w:t>g++</w:t>
      </w:r>
    </w:p>
    <w:p>
      <w:pPr>
        <w:spacing w:line="360" w:lineRule="auto"/>
        <w:rPr>
          <w:b/>
          <w:sz w:val="24"/>
          <w:szCs w:val="28"/>
        </w:rPr>
      </w:pPr>
      <w:r>
        <w:rPr>
          <w:rFonts w:hint="eastAsia"/>
          <w:b/>
          <w:sz w:val="24"/>
          <w:szCs w:val="28"/>
        </w:rPr>
        <w:t>实验内容与步骤：</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Pr>
          <w:rFonts w:hint="eastAsia" w:ascii="Times New Roman" w:hAnsi="Times New Roman" w:cs="Times New Roman"/>
          <w:bCs/>
          <w:sz w:val="24"/>
          <w:szCs w:val="24"/>
          <w:lang w:val="en-US" w:eastAsia="zh-CN"/>
        </w:rPr>
        <w:t>功能</w:t>
      </w:r>
      <w:r>
        <w:rPr>
          <w:rFonts w:ascii="Times New Roman" w:hAnsi="Times New Roman" w:cs="Times New Roman"/>
          <w:bCs/>
          <w:sz w:val="24"/>
          <w:szCs w:val="24"/>
        </w:rPr>
        <w:t>1</w:t>
      </w:r>
      <w:r>
        <w:rPr>
          <w:rFonts w:hint="eastAsia" w:ascii="Times New Roman" w:hAnsi="Times New Roman" w:cs="Times New Roman"/>
          <w:bCs/>
          <w:sz w:val="24"/>
          <w:szCs w:val="24"/>
          <w:lang w:eastAsia="zh-CN"/>
        </w:rPr>
        <w:t>：</w:t>
      </w:r>
      <w:r>
        <w:rPr>
          <w:rFonts w:hint="eastAsia" w:ascii="Times New Roman" w:hAnsi="Times New Roman" w:cs="Times New Roman"/>
          <w:bCs/>
          <w:sz w:val="24"/>
          <w:szCs w:val="24"/>
          <w:lang w:val="en-US" w:eastAsia="zh-CN"/>
        </w:rPr>
        <w:t>异常判断与处理</w:t>
      </w:r>
      <w:r>
        <w:rPr>
          <w:rFonts w:ascii="Times New Roman" w:hAnsi="Times New Roman" w:cs="Times New Roman"/>
          <w:b/>
          <w:bCs/>
          <w:sz w:val="24"/>
          <w:szCs w:val="24"/>
        </w:rPr>
        <w:t>】</w:t>
      </w:r>
    </w:p>
    <w:p>
      <w:pPr>
        <w:spacing w:line="360" w:lineRule="auto"/>
        <w:rPr>
          <w:rFonts w:ascii="Times New Roman" w:hAnsi="Times New Roman" w:cs="Times New Roman"/>
          <w:b/>
          <w:bCs/>
          <w:sz w:val="24"/>
          <w:szCs w:val="24"/>
        </w:rPr>
      </w:pPr>
    </w:p>
    <w:p>
      <w:pPr>
        <w:numPr>
          <w:ilvl w:val="0"/>
          <w:numId w:val="0"/>
        </w:num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1.设计</w:t>
      </w:r>
    </w:p>
    <w:p>
      <w:pPr>
        <w:numPr>
          <w:ilvl w:val="0"/>
          <w:numId w:val="0"/>
        </w:numPr>
        <w:spacing w:line="360" w:lineRule="auto"/>
        <w:ind w:leftChars="0"/>
        <w:rPr>
          <w:rFonts w:hint="eastAsia" w:ascii="Times New Roman" w:hAnsi="Times New Roman" w:cs="Times New Roman"/>
          <w:sz w:val="24"/>
          <w:szCs w:val="24"/>
          <w:highlight w:val="none"/>
          <w:lang w:val="en-US" w:eastAsia="zh-CN"/>
        </w:rPr>
      </w:pPr>
      <w:r>
        <w:rPr>
          <w:rFonts w:hint="eastAsia" w:ascii="Times New Roman" w:hAnsi="Times New Roman" w:cs="Times New Roman"/>
          <w:sz w:val="24"/>
          <w:szCs w:val="24"/>
          <w:highlight w:val="none"/>
          <w:lang w:val="en-US" w:eastAsia="zh-CN"/>
        </w:rPr>
        <w:t xml:space="preserve">  对于异常判断，我分为了日期不合法异常以及额度超出异常。（1）日期不合法异常直接抛至系统自带的runtime_error中；（2）额度超出则由exception类派生出AccountException类。当储蓄卡超出余额时以及信用卡超出额度时都会将异常抛出至该类中。</w:t>
      </w:r>
    </w:p>
    <w:p>
      <w:pPr>
        <w:numPr>
          <w:ilvl w:val="0"/>
          <w:numId w:val="0"/>
        </w:numPr>
        <w:spacing w:line="360" w:lineRule="auto"/>
        <w:ind w:leftChars="0"/>
        <w:rPr>
          <w:rFonts w:hint="default" w:ascii="Times New Roman" w:hAnsi="Times New Roman" w:cs="Times New Roman"/>
          <w:sz w:val="24"/>
          <w:szCs w:val="24"/>
          <w:highlight w:val="none"/>
          <w:lang w:val="en-US" w:eastAsia="zh-CN"/>
        </w:rPr>
      </w:pPr>
    </w:p>
    <w:p>
      <w:pPr>
        <w:spacing w:line="360" w:lineRule="auto"/>
        <w:rPr>
          <w:rFonts w:hint="eastAsia" w:ascii="Times New Roman" w:hAnsi="Times New Roman" w:cs="Times New Roman" w:eastAsiaTheme="minorEastAsia"/>
          <w:color w:val="0000FF"/>
          <w:sz w:val="24"/>
          <w:szCs w:val="24"/>
          <w:highlight w:val="yellow"/>
          <w:lang w:eastAsia="zh-CN"/>
        </w:rPr>
      </w:pPr>
      <w:r>
        <w:rPr>
          <w:rFonts w:hint="eastAsia" w:ascii="Times New Roman" w:hAnsi="Times New Roman" w:cs="Times New Roman"/>
          <w:sz w:val="24"/>
          <w:szCs w:val="24"/>
          <w:lang w:val="en-US" w:eastAsia="zh-CN"/>
        </w:rPr>
        <w:t>2.</w:t>
      </w:r>
      <w:r>
        <w:rPr>
          <w:rFonts w:ascii="Times New Roman" w:hAnsi="Times New Roman" w:cs="Times New Roman"/>
          <w:sz w:val="24"/>
          <w:szCs w:val="24"/>
        </w:rPr>
        <w:t>实现</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AccountException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exception</w:t>
            </w:r>
            <w:r>
              <w:rPr>
                <w:rFonts w:hint="eastAsia" w:ascii="Consolas" w:hAnsi="Consolas" w:eastAsia="Consolas" w:cs="Consolas"/>
                <w:b w:val="0"/>
                <w:bCs w:val="0"/>
                <w:color w:val="4EC9B0"/>
                <w:kern w:val="0"/>
                <w:sz w:val="21"/>
                <w:szCs w:val="21"/>
                <w:shd w:val="clear" w:fill="1E1E1E"/>
                <w:lang w:val="en-US" w:eastAsia="zh-CN" w:bidi="ar"/>
              </w:rPr>
              <w:t xml:space="preserve"> </w:t>
            </w:r>
            <w:r>
              <w:rPr>
                <w:rFonts w:hint="eastAsia" w:ascii="Consolas" w:hAnsi="Consolas" w:eastAsia="Consolas" w:cs="Consolas"/>
                <w:b w:val="0"/>
                <w:bCs w:val="0"/>
                <w:color w:val="FFFFFF" w:themeColor="background1"/>
                <w:kern w:val="0"/>
                <w:sz w:val="21"/>
                <w:szCs w:val="21"/>
                <w:shd w:val="clear" w:fill="1E1E1E"/>
                <w:lang w:val="en-US" w:eastAsia="zh-CN" w:bidi="ar"/>
                <w14:textFill>
                  <w14:solidFill>
                    <w14:schemeClr w14:val="bg1"/>
                  </w14:solidFill>
                </w14:textFill>
              </w:rPr>
              <w:t>//派生异常类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AccountException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//利用构造函数存储异常信息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SavingsAccount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withdraw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remarks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balance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9CDCFE"/>
                <w:kern w:val="0"/>
                <w:sz w:val="21"/>
                <w:szCs w:val="21"/>
                <w:shd w:val="clear" w:fill="1E1E1E"/>
                <w:lang w:val="en-US" w:eastAsia="zh-CN" w:bidi="ar"/>
              </w:rPr>
              <w:t>flag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C586C0"/>
                <w:kern w:val="0"/>
                <w:sz w:val="21"/>
                <w:szCs w:val="21"/>
                <w:shd w:val="clear" w:fill="1E1E1E"/>
                <w:lang w:val="en-US" w:eastAsia="zh-CN" w:bidi="ar"/>
              </w:rPr>
              <w:t>throw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AccountException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"Insufficient Balance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//储蓄类账户取款数目大于余额时抛出异常至派生类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ind w:firstLine="440"/>
              <w:jc w:val="left"/>
              <w:rPr>
                <w:rFonts w:hint="eastAsia" w:ascii="Consolas" w:hAnsi="Consolas" w:eastAsia="Consolas" w:cs="Consolas"/>
                <w:b w:val="0"/>
                <w:bCs w:val="0"/>
                <w:color w:val="D4D4D4"/>
                <w:kern w:val="0"/>
                <w:sz w:val="21"/>
                <w:szCs w:val="21"/>
                <w:shd w:val="clear" w:fill="1E1E1E"/>
                <w:lang w:val="en-US" w:eastAsia="zh-CN" w:bidi="ar"/>
              </w:rPr>
            </w:pPr>
            <w:r>
              <w:rPr>
                <w:rFonts w:hint="eastAsia"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eastAsia"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AccountException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4EC9B0"/>
                <w:kern w:val="0"/>
                <w:sz w:val="21"/>
                <w:szCs w:val="21"/>
                <w:shd w:val="clear" w:fill="1E1E1E"/>
                <w:lang w:val="en-US" w:eastAsia="zh-CN" w:bidi="ar"/>
              </w:rPr>
              <w:t>AccountException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//处理异常</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CreditAccount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withdraw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remarks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balance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credit</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flag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C586C0"/>
                <w:kern w:val="0"/>
                <w:sz w:val="21"/>
                <w:szCs w:val="21"/>
                <w:shd w:val="clear" w:fill="1E1E1E"/>
                <w:lang w:val="en-US" w:eastAsia="zh-CN" w:bidi="ar"/>
              </w:rPr>
              <w:t>throw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AccountException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"Insufficient Credit !"</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//信用卡账户取款数目大于信用额度时抛出异常至派生类</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eastAsia"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AccountException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4EC9B0"/>
                <w:kern w:val="0"/>
                <w:sz w:val="21"/>
                <w:szCs w:val="21"/>
                <w:shd w:val="clear" w:fill="1E1E1E"/>
                <w:lang w:val="en-US" w:eastAsia="zh-CN" w:bidi="ar"/>
              </w:rPr>
              <w:t>AccountException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//处理异常</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4EC9B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&amp;&amp; </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throw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runtime_error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"Illegal Date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//日期不合法时抛出异常至系统的runtime_error中</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runtime_error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cerr</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"Illegal Date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}}//处理异常</w:t>
            </w:r>
          </w:p>
          <w:p>
            <w:pPr>
              <w:widowControl/>
              <w:tabs>
                <w:tab w:val="left" w:pos="593"/>
              </w:tabs>
              <w:autoSpaceDE w:val="0"/>
              <w:autoSpaceDN w:val="0"/>
              <w:adjustRightInd w:val="0"/>
              <w:jc w:val="left"/>
              <w:rPr>
                <w:rFonts w:ascii="Times New Roman" w:hAnsi="Times New Roman" w:cs="Times New Roman"/>
                <w:color w:val="000000"/>
                <w:kern w:val="0"/>
                <w:sz w:val="24"/>
                <w:szCs w:val="24"/>
              </w:rPr>
            </w:pPr>
          </w:p>
        </w:tc>
      </w:tr>
    </w:tbl>
    <w:p>
      <w:pPr>
        <w:widowControl/>
        <w:tabs>
          <w:tab w:val="left" w:pos="593"/>
        </w:tabs>
        <w:autoSpaceDE w:val="0"/>
        <w:autoSpaceDN w:val="0"/>
        <w:adjustRightInd w:val="0"/>
        <w:jc w:val="left"/>
        <w:rPr>
          <w:rFonts w:ascii="Times New Roman" w:hAnsi="Times New Roman" w:cs="Times New Roman"/>
          <w:color w:val="000000"/>
          <w:kern w:val="0"/>
          <w:sz w:val="24"/>
          <w:szCs w:val="24"/>
        </w:rPr>
      </w:pPr>
    </w:p>
    <w:p>
      <w:pPr>
        <w:widowControl/>
        <w:tabs>
          <w:tab w:val="left" w:pos="593"/>
        </w:tabs>
        <w:autoSpaceDE w:val="0"/>
        <w:autoSpaceDN w:val="0"/>
        <w:adjustRightInd w:val="0"/>
        <w:jc w:val="center"/>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highlight w:val="none"/>
        </w:rPr>
        <w:t xml:space="preserve">代码片段1 </w:t>
      </w:r>
      <w:r>
        <w:rPr>
          <w:rFonts w:hint="eastAsia" w:ascii="Times New Roman" w:hAnsi="Times New Roman" w:cs="Times New Roman"/>
          <w:color w:val="000000"/>
          <w:kern w:val="0"/>
          <w:sz w:val="24"/>
          <w:szCs w:val="24"/>
          <w:highlight w:val="none"/>
          <w:lang w:val="en-US" w:eastAsia="zh-CN"/>
        </w:rPr>
        <w:t xml:space="preserve">   异常判断与处理</w:t>
      </w:r>
      <w:r>
        <w:rPr>
          <w:rFonts w:ascii="Times New Roman" w:hAnsi="Times New Roman" w:cs="Times New Roman"/>
          <w:color w:val="000000"/>
          <w:kern w:val="0"/>
          <w:sz w:val="24"/>
          <w:szCs w:val="24"/>
          <w:highlight w:val="none"/>
        </w:rPr>
        <w:t>的关键代码</w:t>
      </w:r>
    </w:p>
    <w:p>
      <w:pPr>
        <w:widowControl/>
        <w:tabs>
          <w:tab w:val="left" w:pos="593"/>
        </w:tabs>
        <w:autoSpaceDE w:val="0"/>
        <w:autoSpaceDN w:val="0"/>
        <w:adjustRightInd w:val="0"/>
        <w:jc w:val="center"/>
        <w:rPr>
          <w:rFonts w:hint="eastAsia" w:ascii="Times New Roman" w:hAnsi="Times New Roman" w:cs="Times New Roman"/>
          <w:color w:val="000000"/>
          <w:kern w:val="0"/>
          <w:sz w:val="24"/>
          <w:szCs w:val="24"/>
          <w:highlight w:val="none"/>
        </w:rPr>
      </w:pPr>
    </w:p>
    <w:p>
      <w:pPr>
        <w:widowControl/>
        <w:numPr>
          <w:ilvl w:val="0"/>
          <w:numId w:val="0"/>
        </w:numPr>
        <w:tabs>
          <w:tab w:val="left" w:pos="593"/>
        </w:tabs>
        <w:autoSpaceDE w:val="0"/>
        <w:autoSpaceDN w:val="0"/>
        <w:adjustRightInd w:val="0"/>
        <w:ind w:leftChars="0"/>
        <w:jc w:val="left"/>
        <w:rPr>
          <w:rFonts w:hint="default" w:ascii="Times New Roman" w:hAnsi="Times New Roman" w:cs="Times New Roman" w:eastAsiaTheme="minorEastAsia"/>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3.测试</w:t>
      </w:r>
    </w:p>
    <w:p>
      <w:pPr>
        <w:spacing w:line="360" w:lineRule="auto"/>
        <w:rPr>
          <w:sz w:val="24"/>
          <w:szCs w:val="28"/>
          <w:highlight w:val="none"/>
        </w:rPr>
      </w:pPr>
      <w:r>
        <w:rPr>
          <w:rFonts w:hint="eastAsia"/>
          <w:sz w:val="24"/>
          <w:szCs w:val="28"/>
          <w:highlight w:val="none"/>
          <w:lang w:eastAsia="zh-CN"/>
        </w:rPr>
        <w:t>（</w:t>
      </w:r>
      <w:r>
        <w:rPr>
          <w:rFonts w:hint="eastAsia"/>
          <w:sz w:val="24"/>
          <w:szCs w:val="28"/>
          <w:highlight w:val="none"/>
          <w:lang w:val="en-US" w:eastAsia="zh-CN"/>
        </w:rPr>
        <w:t>1</w:t>
      </w:r>
      <w:r>
        <w:rPr>
          <w:rFonts w:hint="eastAsia"/>
          <w:sz w:val="24"/>
          <w:szCs w:val="28"/>
          <w:highlight w:val="none"/>
          <w:lang w:eastAsia="zh-CN"/>
        </w:rPr>
        <w:t>）</w:t>
      </w:r>
      <w:r>
        <w:rPr>
          <w:rFonts w:hint="eastAsia"/>
          <w:sz w:val="24"/>
          <w:szCs w:val="28"/>
          <w:highlight w:val="none"/>
        </w:rPr>
        <w:t>测试用例1：</w:t>
      </w:r>
      <w:r>
        <w:rPr>
          <w:rFonts w:hint="eastAsia"/>
          <w:sz w:val="24"/>
          <w:szCs w:val="28"/>
          <w:highlight w:val="none"/>
          <w:lang w:val="en-US" w:eastAsia="zh-CN"/>
        </w:rPr>
        <w:t>w 0 20000 buy a car</w:t>
      </w:r>
      <w:r>
        <w:rPr>
          <w:sz w:val="24"/>
          <w:szCs w:val="28"/>
          <w:highlight w:val="none"/>
        </w:rPr>
        <w:t>（</w:t>
      </w:r>
      <w:r>
        <w:rPr>
          <w:rFonts w:hint="eastAsia"/>
          <w:sz w:val="24"/>
          <w:szCs w:val="28"/>
          <w:highlight w:val="none"/>
          <w:lang w:val="en-US" w:eastAsia="zh-CN"/>
        </w:rPr>
        <w:t>超出储蓄卡余额</w:t>
      </w:r>
      <w:r>
        <w:rPr>
          <w:sz w:val="24"/>
          <w:szCs w:val="28"/>
          <w:highlight w:val="none"/>
        </w:rPr>
        <w:t>）</w:t>
      </w:r>
    </w:p>
    <w:p>
      <w:pPr>
        <w:spacing w:line="360" w:lineRule="auto"/>
        <w:rPr>
          <w:rFonts w:hint="default" w:eastAsiaTheme="minorEastAsia"/>
          <w:sz w:val="24"/>
          <w:szCs w:val="28"/>
          <w:highlight w:val="none"/>
          <w:lang w:val="en-US" w:eastAsia="zh-CN"/>
        </w:rPr>
      </w:pPr>
      <w:r>
        <w:rPr>
          <w:rFonts w:hint="eastAsia"/>
          <w:sz w:val="24"/>
          <w:szCs w:val="28"/>
          <w:highlight w:val="none"/>
          <w:lang w:val="en-US" w:eastAsia="zh-CN"/>
        </w:rPr>
        <w:t>得到的运行截图如下：</w:t>
      </w:r>
      <w:r>
        <w:rPr>
          <w:rFonts w:hint="default" w:eastAsiaTheme="minorEastAsia"/>
          <w:sz w:val="24"/>
          <w:szCs w:val="28"/>
          <w:highlight w:val="none"/>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329565</wp:posOffset>
            </wp:positionV>
            <wp:extent cx="4141470" cy="3105150"/>
            <wp:effectExtent l="0" t="0" r="11430" b="0"/>
            <wp:wrapTopAndBottom/>
            <wp:docPr id="2" name="图片 2" descr="90f50a43e1e00427cbb68c14593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0f50a43e1e00427cbb68c145932118"/>
                    <pic:cNvPicPr>
                      <a:picLocks noChangeAspect="1"/>
                    </pic:cNvPicPr>
                  </pic:nvPicPr>
                  <pic:blipFill>
                    <a:blip r:embed="rId5"/>
                    <a:stretch>
                      <a:fillRect/>
                    </a:stretch>
                  </pic:blipFill>
                  <pic:spPr>
                    <a:xfrm>
                      <a:off x="0" y="0"/>
                      <a:ext cx="4141470" cy="3105150"/>
                    </a:xfrm>
                    <a:prstGeom prst="rect">
                      <a:avLst/>
                    </a:prstGeom>
                  </pic:spPr>
                </pic:pic>
              </a:graphicData>
            </a:graphic>
          </wp:anchor>
        </w:drawing>
      </w:r>
    </w:p>
    <w:p>
      <w:pPr>
        <w:spacing w:line="360" w:lineRule="auto"/>
        <w:rPr>
          <w:rFonts w:ascii="Times New Roman" w:hAnsi="Times New Roman" w:cs="Times New Roman"/>
          <w:sz w:val="24"/>
          <w:szCs w:val="24"/>
        </w:rPr>
      </w:pPr>
    </w:p>
    <w:p>
      <w:pPr>
        <w:numPr>
          <w:ilvl w:val="0"/>
          <w:numId w:val="0"/>
        </w:numPr>
        <w:spacing w:line="360" w:lineRule="auto"/>
        <w:rPr>
          <w:rFonts w:hint="eastAsia"/>
          <w:sz w:val="24"/>
          <w:szCs w:val="28"/>
          <w:highlight w:val="none"/>
          <w:lang w:eastAsia="zh-CN"/>
        </w:rPr>
      </w:pPr>
      <w:r>
        <w:rPr>
          <w:rFonts w:hint="eastAsia"/>
          <w:sz w:val="24"/>
          <w:szCs w:val="28"/>
          <w:highlight w:val="none"/>
          <w:lang w:eastAsia="zh-CN"/>
        </w:rPr>
        <w:t>（</w:t>
      </w:r>
      <w:r>
        <w:rPr>
          <w:rFonts w:hint="eastAsia"/>
          <w:sz w:val="24"/>
          <w:szCs w:val="28"/>
          <w:highlight w:val="none"/>
          <w:lang w:val="en-US" w:eastAsia="zh-CN"/>
        </w:rPr>
        <w:t>2</w:t>
      </w:r>
      <w:r>
        <w:rPr>
          <w:rFonts w:hint="eastAsia"/>
          <w:sz w:val="24"/>
          <w:szCs w:val="28"/>
          <w:highlight w:val="none"/>
          <w:lang w:eastAsia="zh-CN"/>
        </w:rPr>
        <w:t>）</w:t>
      </w:r>
      <w:r>
        <w:rPr>
          <w:sz w:val="24"/>
          <w:szCs w:val="28"/>
          <w:highlight w:val="none"/>
        </w:rPr>
        <w:t>测试用例2：</w:t>
      </w:r>
      <w:r>
        <w:rPr>
          <w:rFonts w:hint="eastAsia"/>
          <w:sz w:val="24"/>
          <w:szCs w:val="28"/>
          <w:highlight w:val="none"/>
          <w:lang w:val="en-US" w:eastAsia="zh-CN"/>
        </w:rPr>
        <w:t>w 2 10000 buy a car</w:t>
      </w:r>
      <w:r>
        <w:rPr>
          <w:sz w:val="24"/>
          <w:szCs w:val="28"/>
          <w:highlight w:val="none"/>
        </w:rPr>
        <w:t>（</w:t>
      </w:r>
      <w:r>
        <w:rPr>
          <w:rFonts w:hint="eastAsia"/>
          <w:sz w:val="24"/>
          <w:szCs w:val="28"/>
          <w:highlight w:val="none"/>
          <w:lang w:val="en-US" w:eastAsia="zh-CN"/>
        </w:rPr>
        <w:t>超出信用卡的信用额度</w:t>
      </w:r>
      <w:r>
        <w:rPr>
          <w:sz w:val="24"/>
          <w:szCs w:val="28"/>
          <w:highlight w:val="none"/>
        </w:rPr>
        <w:t>）</w:t>
      </w:r>
    </w:p>
    <w:p>
      <w:pPr>
        <w:spacing w:line="360" w:lineRule="auto"/>
        <w:rPr>
          <w:rFonts w:hint="default"/>
          <w:sz w:val="24"/>
          <w:szCs w:val="28"/>
          <w:highlight w:val="none"/>
          <w:lang w:val="en-US" w:eastAsia="zh-CN"/>
        </w:rPr>
      </w:pPr>
      <w:r>
        <w:rPr>
          <w:rFonts w:hint="eastAsia"/>
          <w:sz w:val="24"/>
          <w:szCs w:val="28"/>
          <w:highlight w:val="none"/>
          <w:lang w:val="en-US" w:eastAsia="zh-CN"/>
        </w:rPr>
        <w:t>得到的运行截图如下：</w:t>
      </w:r>
    </w:p>
    <w:p>
      <w:pPr>
        <w:numPr>
          <w:ilvl w:val="0"/>
          <w:numId w:val="1"/>
        </w:numPr>
        <w:spacing w:line="360" w:lineRule="auto"/>
        <w:rPr>
          <w:sz w:val="24"/>
          <w:szCs w:val="28"/>
          <w:highlight w:val="none"/>
        </w:rPr>
      </w:pPr>
      <w:r>
        <w:rPr>
          <w:rFonts w:hint="eastAsia" w:eastAsiaTheme="minorEastAsia"/>
          <w:sz w:val="24"/>
          <w:szCs w:val="28"/>
          <w:highlight w:val="none"/>
          <w:lang w:eastAsia="zh-CN"/>
        </w:rPr>
        <w:drawing>
          <wp:anchor distT="0" distB="0" distL="114300" distR="114300" simplePos="0" relativeHeight="251660288" behindDoc="0" locked="0" layoutInCell="1" allowOverlap="1">
            <wp:simplePos x="0" y="0"/>
            <wp:positionH relativeFrom="column">
              <wp:posOffset>635</wp:posOffset>
            </wp:positionH>
            <wp:positionV relativeFrom="paragraph">
              <wp:posOffset>9525</wp:posOffset>
            </wp:positionV>
            <wp:extent cx="3865880" cy="2882900"/>
            <wp:effectExtent l="0" t="0" r="1270" b="12700"/>
            <wp:wrapTopAndBottom/>
            <wp:docPr id="1" name="图片 1" descr="5b8f28014a8ad558a46db0fd2878c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8f28014a8ad558a46db0fd2878c3c"/>
                    <pic:cNvPicPr>
                      <a:picLocks noChangeAspect="1"/>
                    </pic:cNvPicPr>
                  </pic:nvPicPr>
                  <pic:blipFill>
                    <a:blip r:embed="rId6"/>
                    <a:stretch>
                      <a:fillRect/>
                    </a:stretch>
                  </pic:blipFill>
                  <pic:spPr>
                    <a:xfrm>
                      <a:off x="0" y="0"/>
                      <a:ext cx="3865880" cy="2882900"/>
                    </a:xfrm>
                    <a:prstGeom prst="rect">
                      <a:avLst/>
                    </a:prstGeom>
                  </pic:spPr>
                </pic:pic>
              </a:graphicData>
            </a:graphic>
          </wp:anchor>
        </w:drawing>
      </w:r>
      <w:r>
        <w:rPr>
          <w:sz w:val="24"/>
          <w:szCs w:val="28"/>
          <w:highlight w:val="none"/>
        </w:rPr>
        <w:t>测试用例</w:t>
      </w:r>
      <w:r>
        <w:rPr>
          <w:rFonts w:hint="eastAsia"/>
          <w:sz w:val="24"/>
          <w:szCs w:val="28"/>
          <w:highlight w:val="none"/>
          <w:lang w:val="en-US" w:eastAsia="zh-CN"/>
        </w:rPr>
        <w:t>3</w:t>
      </w:r>
      <w:r>
        <w:rPr>
          <w:sz w:val="24"/>
          <w:szCs w:val="28"/>
          <w:highlight w:val="none"/>
        </w:rPr>
        <w:t xml:space="preserve">: </w:t>
      </w:r>
      <w:r>
        <w:rPr>
          <w:rFonts w:hint="eastAsia"/>
          <w:sz w:val="24"/>
          <w:szCs w:val="28"/>
          <w:highlight w:val="none"/>
          <w:lang w:val="en-US" w:eastAsia="zh-CN"/>
        </w:rPr>
        <w:t>c 32</w:t>
      </w:r>
      <w:r>
        <w:rPr>
          <w:sz w:val="24"/>
          <w:szCs w:val="28"/>
          <w:highlight w:val="none"/>
        </w:rPr>
        <w:t>（</w:t>
      </w:r>
      <w:r>
        <w:rPr>
          <w:rFonts w:hint="eastAsia"/>
          <w:sz w:val="24"/>
          <w:szCs w:val="28"/>
          <w:highlight w:val="none"/>
          <w:lang w:val="en-US" w:eastAsia="zh-CN"/>
        </w:rPr>
        <w:t>用户企图更改日期为10月32日，为不合法日期</w:t>
      </w:r>
      <w:r>
        <w:rPr>
          <w:sz w:val="24"/>
          <w:szCs w:val="28"/>
          <w:highlight w:val="none"/>
        </w:rPr>
        <w:t>）</w:t>
      </w:r>
    </w:p>
    <w:p>
      <w:pPr>
        <w:numPr>
          <w:ilvl w:val="0"/>
          <w:numId w:val="0"/>
        </w:numPr>
        <w:spacing w:line="360" w:lineRule="auto"/>
        <w:rPr>
          <w:rFonts w:hint="default" w:eastAsiaTheme="minorEastAsia"/>
          <w:sz w:val="24"/>
          <w:szCs w:val="28"/>
          <w:highlight w:val="none"/>
          <w:lang w:val="en-US" w:eastAsia="zh-CN"/>
        </w:rPr>
      </w:pPr>
      <w:r>
        <w:rPr>
          <w:rFonts w:hint="eastAsia"/>
          <w:sz w:val="24"/>
          <w:szCs w:val="28"/>
          <w:highlight w:val="none"/>
          <w:lang w:val="en-US" w:eastAsia="zh-CN"/>
        </w:rPr>
        <w:t>得到的运行截图如下：</w:t>
      </w:r>
    </w:p>
    <w:p>
      <w:pPr>
        <w:spacing w:line="360" w:lineRule="auto"/>
        <w:rPr>
          <w:rFonts w:hint="eastAsia" w:eastAsiaTheme="minorEastAsia"/>
          <w:sz w:val="24"/>
          <w:szCs w:val="28"/>
          <w:highlight w:val="none"/>
          <w:lang w:eastAsia="zh-CN"/>
        </w:rPr>
      </w:pPr>
      <w:r>
        <w:rPr>
          <w:rFonts w:hint="eastAsia" w:eastAsiaTheme="minorEastAsia"/>
          <w:sz w:val="24"/>
          <w:szCs w:val="28"/>
          <w:highlight w:val="none"/>
          <w:lang w:eastAsia="zh-CN"/>
        </w:rPr>
        <w:drawing>
          <wp:inline distT="0" distB="0" distL="114300" distR="114300">
            <wp:extent cx="3880485" cy="2909570"/>
            <wp:effectExtent l="0" t="0" r="5715" b="5080"/>
            <wp:docPr id="3" name="图片 3" descr="fcf9d5e1d5a1c466e7124a8a9a3f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cf9d5e1d5a1c466e7124a8a9a3f913"/>
                    <pic:cNvPicPr>
                      <a:picLocks noChangeAspect="1"/>
                    </pic:cNvPicPr>
                  </pic:nvPicPr>
                  <pic:blipFill>
                    <a:blip r:embed="rId7"/>
                    <a:stretch>
                      <a:fillRect/>
                    </a:stretch>
                  </pic:blipFill>
                  <pic:spPr>
                    <a:xfrm>
                      <a:off x="0" y="0"/>
                      <a:ext cx="3880485" cy="2909570"/>
                    </a:xfrm>
                    <a:prstGeom prst="rect">
                      <a:avLst/>
                    </a:prstGeom>
                  </pic:spPr>
                </pic:pic>
              </a:graphicData>
            </a:graphic>
          </wp:inline>
        </w:drawing>
      </w:r>
    </w:p>
    <w:p>
      <w:pPr>
        <w:spacing w:line="360" w:lineRule="auto"/>
        <w:rPr>
          <w:rFonts w:hint="eastAsia" w:ascii="Times New Roman" w:hAnsi="Times New Roman" w:cs="Times New Roman"/>
          <w:sz w:val="24"/>
          <w:szCs w:val="24"/>
          <w:lang w:val="en-US" w:eastAsia="zh-CN"/>
        </w:rPr>
      </w:pPr>
    </w:p>
    <w:p>
      <w:pPr>
        <w:numPr>
          <w:ilvl w:val="0"/>
          <w:numId w:val="2"/>
        </w:num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分析</w:t>
      </w:r>
    </w:p>
    <w:p>
      <w:pPr>
        <w:numPr>
          <w:ilvl w:val="0"/>
          <w:numId w:val="0"/>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设立这些测试用例的目的是检测异常判断与处理是否正确执行，防止代码出现bug，导致运行结果错误。运行结果表明异常判断与处理执行正常，有效地实现了该功能。</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Pr>
          <w:rFonts w:hint="eastAsia" w:ascii="Times New Roman" w:hAnsi="Times New Roman" w:cs="Times New Roman"/>
          <w:bCs/>
          <w:sz w:val="24"/>
          <w:szCs w:val="24"/>
          <w:lang w:val="en-US" w:eastAsia="zh-CN"/>
        </w:rPr>
        <w:t>功能2</w:t>
      </w:r>
      <w:r>
        <w:rPr>
          <w:rFonts w:hint="eastAsia" w:ascii="Times New Roman" w:hAnsi="Times New Roman" w:cs="Times New Roman"/>
          <w:bCs/>
          <w:sz w:val="24"/>
          <w:szCs w:val="24"/>
          <w:lang w:eastAsia="zh-CN"/>
        </w:rPr>
        <w:t>：</w:t>
      </w:r>
      <w:r>
        <w:rPr>
          <w:rFonts w:hint="eastAsia" w:ascii="Times New Roman" w:hAnsi="Times New Roman" w:cs="Times New Roman"/>
          <w:bCs/>
          <w:sz w:val="24"/>
          <w:szCs w:val="24"/>
          <w:lang w:val="en-US" w:eastAsia="zh-CN"/>
        </w:rPr>
        <w:t>注册与登录</w:t>
      </w:r>
      <w:r>
        <w:rPr>
          <w:rFonts w:ascii="Times New Roman" w:hAnsi="Times New Roman" w:cs="Times New Roman"/>
          <w:b/>
          <w:bCs/>
          <w:sz w:val="24"/>
          <w:szCs w:val="24"/>
        </w:rPr>
        <w:t>】</w:t>
      </w:r>
    </w:p>
    <w:p>
      <w:pPr>
        <w:spacing w:line="360" w:lineRule="auto"/>
        <w:rPr>
          <w:rFonts w:ascii="Times New Roman" w:hAnsi="Times New Roman" w:cs="Times New Roman"/>
          <w:b/>
          <w:bCs/>
          <w:sz w:val="24"/>
          <w:szCs w:val="24"/>
        </w:rPr>
      </w:pPr>
    </w:p>
    <w:p>
      <w:pPr>
        <w:numPr>
          <w:ilvl w:val="0"/>
          <w:numId w:val="0"/>
        </w:num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1.设计</w:t>
      </w:r>
    </w:p>
    <w:p>
      <w:pPr>
        <w:spacing w:line="360" w:lineRule="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val="0"/>
          <w:bCs w:val="0"/>
          <w:sz w:val="24"/>
          <w:szCs w:val="24"/>
          <w:lang w:val="en-US" w:eastAsia="zh-CN"/>
        </w:rPr>
        <w:t>直接在主函数的main.cpp中编写Login以及Register函数以实现登录和注册两个功能。</w:t>
      </w:r>
    </w:p>
    <w:p>
      <w:pPr>
        <w:spacing w:line="360" w:lineRule="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对于Login函数，当用户选择登录时，便需要输入账户名和密码，随后系统会在allaccounts.txt中搜寻该用户的账户名，若存在：（1）密码正确即为登陆成功；（2）密码错误则会提示密码错误，随后用户可自由选择退出或者是重新输入密码，重新输入直至密码正确便可以成功登录。若不存在：则会提示用户该用户不存在，询问用户是否需要注册，用户可自由选择注册或者退出，一旦注册，便会生成以该用户账户名命名的txt文件，存放该用户的账号密码信息以及操作信息，并在allaccount.txt中加入该账户名，注册成功。</w:t>
      </w:r>
    </w:p>
    <w:p>
      <w:pPr>
        <w:spacing w:line="360" w:lineRule="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对于Register函数，用户可在银行最开始的界面选择是登录还是注册，若选择注册，便可以直接进行注册程序。</w:t>
      </w:r>
    </w:p>
    <w:p>
      <w:pPr>
        <w:spacing w:line="360" w:lineRule="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密码正确与否的判断方法为直接打开以该用户命名的txt文件读取密码信息，并将其与输入的密码进行比对，返回真值，从而判断密码是否正确。</w:t>
      </w:r>
    </w:p>
    <w:p>
      <w:pPr>
        <w:spacing w:line="360" w:lineRule="auto"/>
        <w:rPr>
          <w:rFonts w:hint="eastAsia" w:ascii="Times New Roman" w:hAnsi="Times New Roman" w:cs="Times New Roman"/>
          <w:b w:val="0"/>
          <w:bCs w:val="0"/>
          <w:sz w:val="24"/>
          <w:szCs w:val="24"/>
          <w:lang w:val="en-US" w:eastAsia="zh-CN"/>
        </w:rPr>
      </w:pPr>
    </w:p>
    <w:p>
      <w:pPr>
        <w:numPr>
          <w:ilvl w:val="0"/>
          <w:numId w:val="3"/>
        </w:numPr>
        <w:spacing w:line="360" w:lineRule="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实现</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Login</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//登录函数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//无限循环用于判断是否登录成功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ofstream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judge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ifstream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"Please input your name:"</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"Please input your password:"</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"allaccounts.txt"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"allaccounts.txt"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Option1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Flag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getline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//遍历银行已注册人员名单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Flag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//找到即说明已注册，Flag状态由0变为1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Flag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//说明用户未注册</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"UnRegistered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loginjudge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Flag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//说明用户已注册</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getline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getline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//密码正确，登录成功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"Login Successfully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7030A0"/>
                <w:kern w:val="0"/>
                <w:sz w:val="21"/>
                <w:szCs w:val="21"/>
                <w:shd w:val="clear" w:fill="1E1E1E"/>
                <w:lang w:val="en-US" w:eastAsia="zh-CN" w:bidi="ar"/>
              </w:rPr>
              <w:t xml:space="preserve"> </w:t>
            </w:r>
            <w:r>
              <w:rPr>
                <w:rFonts w:hint="eastAsia" w:ascii="Consolas" w:hAnsi="Consolas" w:eastAsia="Consolas" w:cs="Consolas"/>
                <w:b w:val="0"/>
                <w:bCs w:val="0"/>
                <w:color w:val="C586C0"/>
                <w:kern w:val="0"/>
                <w:sz w:val="21"/>
                <w:szCs w:val="21"/>
                <w:shd w:val="clear" w:fill="1E1E1E"/>
                <w:lang w:val="en-US" w:eastAsia="zh-CN" w:bidi="ar"/>
              </w:rPr>
              <w:t>e</w:t>
            </w:r>
            <w:r>
              <w:rPr>
                <w:rFonts w:hint="default" w:ascii="Consolas" w:hAnsi="Consolas" w:eastAsia="Consolas" w:cs="Consolas"/>
                <w:b w:val="0"/>
                <w:bCs w:val="0"/>
                <w:color w:val="C586C0"/>
                <w:kern w:val="0"/>
                <w:sz w:val="21"/>
                <w:szCs w:val="21"/>
                <w:shd w:val="clear" w:fill="1E1E1E"/>
                <w:lang w:val="en-US" w:eastAsia="zh-CN" w:bidi="ar"/>
              </w:rPr>
              <w:t>lse</w:t>
            </w:r>
            <w:r>
              <w:rPr>
                <w:rFonts w:hint="eastAsia" w:ascii="Consolas" w:hAnsi="Consolas" w:eastAsia="Consolas" w:cs="Consolas"/>
                <w:b w:val="0"/>
                <w:bCs w:val="0"/>
                <w:color w:val="FFFFFF" w:themeColor="background1"/>
                <w:kern w:val="0"/>
                <w:sz w:val="21"/>
                <w:szCs w:val="21"/>
                <w:shd w:val="clear" w:fill="1E1E1E"/>
                <w:lang w:val="en-US" w:eastAsia="zh-CN" w:bidi="ar"/>
                <w14:textFill>
                  <w14:solidFill>
                    <w14:schemeClr w14:val="bg1"/>
                  </w14:solidFill>
                </w14:textFill>
              </w:rPr>
              <w:t>//</w:t>
            </w:r>
            <w:r>
              <w:rPr>
                <w:rFonts w:hint="eastAsia" w:ascii="Consolas" w:hAnsi="Consolas" w:eastAsia="Consolas" w:cs="Consolas"/>
                <w:b w:val="0"/>
                <w:bCs w:val="0"/>
                <w:color w:val="D4D4D4"/>
                <w:kern w:val="0"/>
                <w:sz w:val="21"/>
                <w:szCs w:val="21"/>
                <w:shd w:val="clear" w:fill="1E1E1E"/>
                <w:lang w:val="en-US" w:eastAsia="zh-CN" w:bidi="ar"/>
              </w:rPr>
              <w:t>密码错误，登录失败</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"User name or password is incorrect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"1.Retry"</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"2.Exit"</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Option1</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//用户自由选择，退出 or 重试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Option1</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//重试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"Please input your name:"</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"Please input your password:"</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"Login Successfully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judge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//密码正确，登录成功，退出循环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eastAsia" w:ascii="Consolas" w:hAnsi="Consolas" w:eastAsia="Consolas" w:cs="Consolas"/>
                <w:b w:val="0"/>
                <w:bCs w:val="0"/>
                <w:color w:val="C586C0"/>
                <w:kern w:val="0"/>
                <w:sz w:val="21"/>
                <w:szCs w:val="21"/>
                <w:shd w:val="clear" w:fill="1E1E1E"/>
                <w:lang w:val="en-US" w:eastAsia="zh-CN" w:bidi="ar"/>
              </w:rPr>
              <w:t xml:space="preserve"> </w:t>
            </w:r>
            <w:r>
              <w:rPr>
                <w:rFonts w:hint="eastAsia" w:ascii="Consolas" w:hAnsi="Consolas" w:eastAsia="Consolas" w:cs="Consolas"/>
                <w:b w:val="0"/>
                <w:bCs w:val="0"/>
                <w:color w:val="FFFFFF" w:themeColor="background1"/>
                <w:kern w:val="0"/>
                <w:sz w:val="21"/>
                <w:szCs w:val="21"/>
                <w:shd w:val="clear" w:fill="1E1E1E"/>
                <w:lang w:val="en-US" w:eastAsia="zh-CN" w:bidi="ar"/>
                <w14:textFill>
                  <w14:solidFill>
                    <w14:schemeClr w14:val="bg1"/>
                  </w14:solidFill>
                </w14:textFill>
              </w:rPr>
              <w:t>//</w:t>
            </w:r>
            <w:r>
              <w:rPr>
                <w:rFonts w:hint="eastAsia" w:ascii="Consolas" w:hAnsi="Consolas" w:eastAsia="Consolas" w:cs="Consolas"/>
                <w:b w:val="0"/>
                <w:bCs w:val="0"/>
                <w:color w:val="D4D4D4"/>
                <w:kern w:val="0"/>
                <w:sz w:val="21"/>
                <w:szCs w:val="21"/>
                <w:shd w:val="clear" w:fill="1E1E1E"/>
                <w:lang w:val="en-US" w:eastAsia="zh-CN" w:bidi="ar"/>
              </w:rPr>
              <w:t>密码错误，再次循环，用户自由选择</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"User name or password is incorrect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"1.Retry"</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"2.Exit"</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Option1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Option1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Option1</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//用户选择退出，程序退出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loginjudge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judge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Option1</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//密码输入正确 or 用户自主选择退出 都使得循环终止，登录函数结束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Register</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//注册函数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"Please input your name:"</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"Please input your password:(If you do not want to register now,Please input 'q'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loginjudge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//若用户中途不想注册，输入q即可退出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//继续注册</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ofstream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"allaccounts.txt"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"password:"</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"Register Successfully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loginjudge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//写入账户以及密码信息，注册结束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tabs>
                <w:tab w:val="left" w:pos="593"/>
              </w:tabs>
              <w:autoSpaceDE w:val="0"/>
              <w:autoSpaceDN w:val="0"/>
              <w:adjustRightInd w:val="0"/>
              <w:jc w:val="left"/>
              <w:rPr>
                <w:rFonts w:ascii="Times New Roman" w:hAnsi="Times New Roman" w:cs="Times New Roman"/>
                <w:color w:val="000000"/>
                <w:kern w:val="0"/>
                <w:sz w:val="24"/>
                <w:szCs w:val="24"/>
              </w:rPr>
            </w:pPr>
          </w:p>
        </w:tc>
      </w:tr>
    </w:tbl>
    <w:p>
      <w:pPr>
        <w:pBdr>
          <w:bottom w:val="single" w:color="auto" w:sz="4" w:space="0"/>
        </w:pBdr>
        <w:spacing w:line="360" w:lineRule="auto"/>
        <w:ind w:firstLine="1920" w:firstLineChars="800"/>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highlight w:val="none"/>
        </w:rPr>
        <w:t>代码片段</w:t>
      </w:r>
      <w:r>
        <w:rPr>
          <w:rFonts w:hint="eastAsia" w:ascii="Times New Roman" w:hAnsi="Times New Roman" w:cs="Times New Roman"/>
          <w:color w:val="000000"/>
          <w:kern w:val="0"/>
          <w:sz w:val="24"/>
          <w:szCs w:val="24"/>
          <w:highlight w:val="none"/>
          <w:lang w:val="en-US" w:eastAsia="zh-CN"/>
        </w:rPr>
        <w:t>2      登录与注册</w:t>
      </w:r>
      <w:r>
        <w:rPr>
          <w:rFonts w:ascii="Times New Roman" w:hAnsi="Times New Roman" w:cs="Times New Roman"/>
          <w:color w:val="000000"/>
          <w:kern w:val="0"/>
          <w:sz w:val="24"/>
          <w:szCs w:val="24"/>
          <w:highlight w:val="none"/>
        </w:rPr>
        <w:t>的关键代码</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3.测试</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（1）测试用例1：1 【enter】 dym 123（用户dym进行登录操作，密码为123，他是已注册用户）</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得到的运行截图如下：</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drawing>
          <wp:anchor distT="0" distB="0" distL="114300" distR="114300" simplePos="0" relativeHeight="251661312" behindDoc="0" locked="0" layoutInCell="1" allowOverlap="1">
            <wp:simplePos x="0" y="0"/>
            <wp:positionH relativeFrom="column">
              <wp:posOffset>480060</wp:posOffset>
            </wp:positionH>
            <wp:positionV relativeFrom="paragraph">
              <wp:posOffset>44450</wp:posOffset>
            </wp:positionV>
            <wp:extent cx="4093845" cy="3069590"/>
            <wp:effectExtent l="0" t="0" r="1905" b="16510"/>
            <wp:wrapNone/>
            <wp:docPr id="8" name="图片 8" descr="00a67f4cd4bdce20975e3ebcccb2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0a67f4cd4bdce20975e3ebcccb26fe"/>
                    <pic:cNvPicPr>
                      <a:picLocks noChangeAspect="1"/>
                    </pic:cNvPicPr>
                  </pic:nvPicPr>
                  <pic:blipFill>
                    <a:blip r:embed="rId8"/>
                    <a:stretch>
                      <a:fillRect/>
                    </a:stretch>
                  </pic:blipFill>
                  <pic:spPr>
                    <a:xfrm>
                      <a:off x="0" y="0"/>
                      <a:ext cx="4093845" cy="3069590"/>
                    </a:xfrm>
                    <a:prstGeom prst="rect">
                      <a:avLst/>
                    </a:prstGeom>
                  </pic:spPr>
                </pic:pic>
              </a:graphicData>
            </a:graphic>
          </wp:anchor>
        </w:drawing>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ilvl w:val="0"/>
          <w:numId w:val="4"/>
        </w:numPr>
        <w:pBdr>
          <w:bottom w:val="single" w:color="auto" w:sz="4" w:space="0"/>
        </w:pBdr>
        <w:spacing w:line="360" w:lineRule="auto"/>
        <w:ind w:firstLine="240" w:firstLineChars="10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测试用例2：1 【enter】 zyz 123 （用户zyz进行登录操作，密码为123，他是未注册用户）</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得到的运行截图如下：</w:t>
      </w: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r>
        <w:rPr>
          <w:rFonts w:hint="default" w:ascii="Times New Roman" w:hAnsi="Times New Roman" w:cs="Times New Roman"/>
          <w:color w:val="000000"/>
          <w:kern w:val="0"/>
          <w:sz w:val="24"/>
          <w:szCs w:val="24"/>
          <w:highlight w:val="none"/>
          <w:lang w:val="en-US" w:eastAsia="zh-CN"/>
        </w:rPr>
        <w:drawing>
          <wp:anchor distT="0" distB="0" distL="114300" distR="114300" simplePos="0" relativeHeight="251661312" behindDoc="1" locked="0" layoutInCell="1" allowOverlap="1">
            <wp:simplePos x="0" y="0"/>
            <wp:positionH relativeFrom="column">
              <wp:posOffset>695325</wp:posOffset>
            </wp:positionH>
            <wp:positionV relativeFrom="paragraph">
              <wp:posOffset>99060</wp:posOffset>
            </wp:positionV>
            <wp:extent cx="3846195" cy="2883535"/>
            <wp:effectExtent l="0" t="0" r="1905" b="12065"/>
            <wp:wrapNone/>
            <wp:docPr id="12" name="图片 12" descr="b5c921d0a038669e52246dd563354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5c921d0a038669e52246dd563354c6"/>
                    <pic:cNvPicPr>
                      <a:picLocks noChangeAspect="1"/>
                    </pic:cNvPicPr>
                  </pic:nvPicPr>
                  <pic:blipFill>
                    <a:blip r:embed="rId9"/>
                    <a:stretch>
                      <a:fillRect/>
                    </a:stretch>
                  </pic:blipFill>
                  <pic:spPr>
                    <a:xfrm>
                      <a:off x="0" y="0"/>
                      <a:ext cx="3846195" cy="2883535"/>
                    </a:xfrm>
                    <a:prstGeom prst="rect">
                      <a:avLst/>
                    </a:prstGeom>
                  </pic:spPr>
                </pic:pic>
              </a:graphicData>
            </a:graphic>
          </wp:anchor>
        </w:drawing>
      </w: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（3）测试用例3：1 【enter】 zyz 123 【enter】 1（用户zyz进行登录操作，密码为123，他是未注册用户，登陆失败后选择注册）</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得到的运行截图如下：</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drawing>
          <wp:anchor distT="0" distB="0" distL="114300" distR="114300" simplePos="0" relativeHeight="251662336" behindDoc="0" locked="0" layoutInCell="1" allowOverlap="1">
            <wp:simplePos x="0" y="0"/>
            <wp:positionH relativeFrom="column">
              <wp:posOffset>375285</wp:posOffset>
            </wp:positionH>
            <wp:positionV relativeFrom="paragraph">
              <wp:posOffset>80010</wp:posOffset>
            </wp:positionV>
            <wp:extent cx="4336415" cy="3251835"/>
            <wp:effectExtent l="0" t="0" r="6985" b="5715"/>
            <wp:wrapNone/>
            <wp:docPr id="13" name="图片 13" descr="b1b20c6daa0bb840b5193af605c70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1b20c6daa0bb840b5193af605c70f5"/>
                    <pic:cNvPicPr>
                      <a:picLocks noChangeAspect="1"/>
                    </pic:cNvPicPr>
                  </pic:nvPicPr>
                  <pic:blipFill>
                    <a:blip r:embed="rId10"/>
                    <a:stretch>
                      <a:fillRect/>
                    </a:stretch>
                  </pic:blipFill>
                  <pic:spPr>
                    <a:xfrm>
                      <a:off x="0" y="0"/>
                      <a:ext cx="4336415" cy="3251835"/>
                    </a:xfrm>
                    <a:prstGeom prst="rect">
                      <a:avLst/>
                    </a:prstGeom>
                  </pic:spPr>
                </pic:pic>
              </a:graphicData>
            </a:graphic>
          </wp:anchor>
        </w:drawing>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（4）测试用例4：1 【enter】 dym 1234（用户dym进行登录操作，输入了错误的密码）</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drawing>
          <wp:anchor distT="0" distB="0" distL="114300" distR="114300" simplePos="0" relativeHeight="251663360" behindDoc="0" locked="0" layoutInCell="1" allowOverlap="1">
            <wp:simplePos x="0" y="0"/>
            <wp:positionH relativeFrom="column">
              <wp:posOffset>428625</wp:posOffset>
            </wp:positionH>
            <wp:positionV relativeFrom="paragraph">
              <wp:posOffset>287020</wp:posOffset>
            </wp:positionV>
            <wp:extent cx="4214495" cy="3159760"/>
            <wp:effectExtent l="0" t="0" r="14605" b="2540"/>
            <wp:wrapNone/>
            <wp:docPr id="14" name="图片 14" descr="49bd2d20715eaed707d023610abb9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9bd2d20715eaed707d023610abb92b"/>
                    <pic:cNvPicPr>
                      <a:picLocks noChangeAspect="1"/>
                    </pic:cNvPicPr>
                  </pic:nvPicPr>
                  <pic:blipFill>
                    <a:blip r:embed="rId11"/>
                    <a:stretch>
                      <a:fillRect/>
                    </a:stretch>
                  </pic:blipFill>
                  <pic:spPr>
                    <a:xfrm>
                      <a:off x="0" y="0"/>
                      <a:ext cx="4214495" cy="3159760"/>
                    </a:xfrm>
                    <a:prstGeom prst="rect">
                      <a:avLst/>
                    </a:prstGeom>
                  </pic:spPr>
                </pic:pic>
              </a:graphicData>
            </a:graphic>
          </wp:anchor>
        </w:drawing>
      </w:r>
      <w:r>
        <w:rPr>
          <w:rFonts w:hint="eastAsia" w:ascii="Times New Roman" w:hAnsi="Times New Roman" w:cs="Times New Roman"/>
          <w:color w:val="000000"/>
          <w:kern w:val="0"/>
          <w:sz w:val="24"/>
          <w:szCs w:val="24"/>
          <w:highlight w:val="none"/>
          <w:lang w:val="en-US" w:eastAsia="zh-CN"/>
        </w:rPr>
        <w:t>得到的运行截图如下：</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4.分析</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Login函数与Register函数的加入使得银行系统具有了最初步的UI界面效果，给予了用户一定的自主选择权，并且使得银行系统更加地真实，全面。加入这两个函数的目的是使银行系统具有一个初步的“系统”形态，可以让用户自主操作，贴近实际。而这些测试用例也表示这两个函数基本上实现了对于登录注册以及一系列相关操作的功能。</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w:t>
      </w:r>
      <w:r>
        <w:rPr>
          <w:rFonts w:hint="eastAsia" w:asciiTheme="minorEastAsia" w:hAnsiTheme="minorEastAsia" w:eastAsiaTheme="minorEastAsia" w:cstheme="minorEastAsia"/>
          <w:color w:val="000000"/>
          <w:kern w:val="0"/>
          <w:sz w:val="24"/>
          <w:szCs w:val="24"/>
          <w:highlight w:val="none"/>
          <w:lang w:val="en-US" w:eastAsia="zh-CN"/>
        </w:rPr>
        <w:t>功能3</w:t>
      </w:r>
      <w:r>
        <w:rPr>
          <w:rFonts w:hint="eastAsia" w:asciiTheme="minorEastAsia" w:hAnsiTheme="minorEastAsia" w:cstheme="minorEastAsia"/>
          <w:color w:val="000000"/>
          <w:kern w:val="0"/>
          <w:sz w:val="24"/>
          <w:szCs w:val="24"/>
          <w:highlight w:val="none"/>
          <w:lang w:val="en-US" w:eastAsia="zh-CN"/>
        </w:rPr>
        <w:t>：登录后信用卡提醒还款</w:t>
      </w:r>
      <w:r>
        <w:rPr>
          <w:rFonts w:hint="eastAsia" w:ascii="Times New Roman" w:hAnsi="Times New Roman" w:cs="Times New Roman"/>
          <w:color w:val="000000"/>
          <w:kern w:val="0"/>
          <w:sz w:val="24"/>
          <w:szCs w:val="24"/>
          <w:highlight w:val="none"/>
          <w:lang w:val="en-US" w:eastAsia="zh-CN"/>
        </w:rPr>
        <w:t>】</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ilvl w:val="0"/>
          <w:numId w:val="5"/>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设计</w:t>
      </w: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每当用户登录后，会利用重定向自动读取“用户名+commands.txt”文件恢复该用户的所有操作数据，从而获得该用户所有的账户信息。一旦发现该用户的信用卡处于欠款状态，便会提醒该用户还款。</w:t>
      </w:r>
    </w:p>
    <w:p>
      <w:pPr>
        <w:numPr>
          <w:ilvl w:val="0"/>
          <w:numId w:val="5"/>
        </w:numPr>
        <w:pBdr>
          <w:bottom w:val="single" w:color="auto" w:sz="4" w:space="0"/>
        </w:pBdr>
        <w:spacing w:line="360" w:lineRule="auto"/>
        <w:ind w:left="0" w:leftChars="0" w:firstLine="0" w:firstLineChars="0"/>
        <w:rPr>
          <w:rFonts w:hint="default"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实现</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6A9955"/>
                <w:kern w:val="0"/>
                <w:sz w:val="21"/>
                <w:szCs w:val="21"/>
                <w:shd w:val="clear" w:fill="1E1E1E"/>
                <w:lang w:val="en-US" w:eastAsia="zh-CN" w:bidi="ar"/>
              </w:rPr>
              <w:t>//Redirect read</w:t>
            </w:r>
            <w:r>
              <w:rPr>
                <w:rFonts w:hint="eastAsia" w:ascii="Consolas" w:hAnsi="Consolas" w:eastAsia="Consolas" w:cs="Consolas"/>
                <w:b w:val="0"/>
                <w:bCs w:val="0"/>
                <w:color w:val="6A9955"/>
                <w:kern w:val="0"/>
                <w:sz w:val="21"/>
                <w:szCs w:val="21"/>
                <w:shd w:val="clear" w:fill="1E1E1E"/>
                <w:lang w:val="en-US" w:eastAsia="zh-CN" w:bidi="ar"/>
              </w:rPr>
              <w:t xml:space="preserve"> 恢复用户数据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"commands.txt"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write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"commands.txt"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streambuf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oldcin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oldcin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rdbuf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rdbuf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cmd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Account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account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cmd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do</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eastAsia"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cmd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890" w:firstLineChars="900"/>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//Remind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size_t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accounts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//遍历所有账户</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accounts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balance</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//寻找余额小于0的账户</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"You need to repay the credit ~"</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//找到并提醒还款</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6A9955"/>
                <w:kern w:val="0"/>
                <w:sz w:val="21"/>
                <w:szCs w:val="21"/>
                <w:shd w:val="clear" w:fill="1E1E1E"/>
                <w:lang w:val="en-US" w:eastAsia="zh-CN" w:bidi="ar"/>
              </w:rPr>
              <w:t>                //Console input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rdbuf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oldcin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Times New Roman" w:hAnsi="Times New Roman" w:cs="Times New Roman"/>
                <w:color w:val="000000"/>
                <w:kern w:val="0"/>
                <w:sz w:val="24"/>
                <w:szCs w:val="24"/>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p>
        </w:tc>
      </w:tr>
    </w:tbl>
    <w:p>
      <w:pPr>
        <w:numPr>
          <w:numId w:val="0"/>
        </w:numPr>
        <w:pBdr>
          <w:bottom w:val="single" w:color="auto" w:sz="4" w:space="0"/>
        </w:pBdr>
        <w:spacing w:line="360" w:lineRule="auto"/>
        <w:ind w:firstLine="1680" w:firstLineChars="700"/>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highlight w:val="none"/>
        </w:rPr>
        <w:t>代码片段</w:t>
      </w:r>
      <w:r>
        <w:rPr>
          <w:rFonts w:hint="eastAsia" w:ascii="Times New Roman" w:hAnsi="Times New Roman" w:cs="Times New Roman"/>
          <w:color w:val="000000"/>
          <w:kern w:val="0"/>
          <w:sz w:val="24"/>
          <w:szCs w:val="24"/>
          <w:highlight w:val="none"/>
          <w:lang w:val="en-US" w:eastAsia="zh-CN"/>
        </w:rPr>
        <w:t>3</w:t>
      </w:r>
      <w:r>
        <w:rPr>
          <w:rFonts w:ascii="Times New Roman" w:hAnsi="Times New Roman" w:cs="Times New Roman"/>
          <w:color w:val="000000"/>
          <w:kern w:val="0"/>
          <w:sz w:val="24"/>
          <w:szCs w:val="24"/>
          <w:highlight w:val="none"/>
        </w:rPr>
        <w:t xml:space="preserve"> </w:t>
      </w:r>
      <w:r>
        <w:rPr>
          <w:rFonts w:hint="eastAsia" w:ascii="Times New Roman" w:hAnsi="Times New Roman" w:cs="Times New Roman"/>
          <w:color w:val="000000"/>
          <w:kern w:val="0"/>
          <w:sz w:val="24"/>
          <w:szCs w:val="24"/>
          <w:highlight w:val="none"/>
          <w:lang w:val="en-US" w:eastAsia="zh-CN"/>
        </w:rPr>
        <w:t xml:space="preserve">     信用卡提醒还款</w:t>
      </w:r>
      <w:r>
        <w:rPr>
          <w:rFonts w:ascii="Times New Roman" w:hAnsi="Times New Roman" w:cs="Times New Roman"/>
          <w:color w:val="000000"/>
          <w:kern w:val="0"/>
          <w:sz w:val="24"/>
          <w:szCs w:val="24"/>
          <w:highlight w:val="none"/>
        </w:rPr>
        <w:t>的关键代码</w:t>
      </w:r>
    </w:p>
    <w:p>
      <w:pPr>
        <w:numPr>
          <w:ilvl w:val="0"/>
          <w:numId w:val="5"/>
        </w:numPr>
        <w:pBdr>
          <w:bottom w:val="single" w:color="auto" w:sz="4" w:space="0"/>
        </w:pBdr>
        <w:spacing w:line="360" w:lineRule="auto"/>
        <w:ind w:left="0" w:leftChars="0" w:firstLine="0" w:firstLine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测试</w:t>
      </w: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（1）测试用例1：1 【enter】 dym 123 （用户dym进行登录，密码123，由于该账户信用卡余额小于0，故系统提醒用户还款）</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得到的运行截图如下：</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default" w:ascii="Times New Roman" w:hAnsi="Times New Roman" w:cs="Times New Roman"/>
          <w:color w:val="000000"/>
          <w:kern w:val="0"/>
          <w:sz w:val="24"/>
          <w:szCs w:val="24"/>
          <w:highlight w:val="none"/>
          <w:lang w:val="en-US" w:eastAsia="zh-CN"/>
        </w:rPr>
        <w:drawing>
          <wp:anchor distT="0" distB="0" distL="114300" distR="114300" simplePos="0" relativeHeight="251664384" behindDoc="1" locked="0" layoutInCell="1" allowOverlap="1">
            <wp:simplePos x="0" y="0"/>
            <wp:positionH relativeFrom="column">
              <wp:posOffset>0</wp:posOffset>
            </wp:positionH>
            <wp:positionV relativeFrom="paragraph">
              <wp:posOffset>20955</wp:posOffset>
            </wp:positionV>
            <wp:extent cx="5264785" cy="3947160"/>
            <wp:effectExtent l="0" t="0" r="12065" b="15240"/>
            <wp:wrapNone/>
            <wp:docPr id="15" name="图片 15" descr="bf54d6d6658c1ece3fac630caea30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f54d6d6658c1ece3fac630caea30cd"/>
                    <pic:cNvPicPr>
                      <a:picLocks noChangeAspect="1"/>
                    </pic:cNvPicPr>
                  </pic:nvPicPr>
                  <pic:blipFill>
                    <a:blip r:embed="rId12"/>
                    <a:stretch>
                      <a:fillRect/>
                    </a:stretch>
                  </pic:blipFill>
                  <pic:spPr>
                    <a:xfrm>
                      <a:off x="0" y="0"/>
                      <a:ext cx="5264785" cy="3947160"/>
                    </a:xfrm>
                    <a:prstGeom prst="rect">
                      <a:avLst/>
                    </a:prstGeom>
                  </pic:spPr>
                </pic:pic>
              </a:graphicData>
            </a:graphic>
          </wp:anchor>
        </w:drawing>
      </w: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ilvl w:val="0"/>
          <w:numId w:val="5"/>
        </w:numPr>
        <w:pBdr>
          <w:bottom w:val="single" w:color="auto" w:sz="4" w:space="0"/>
        </w:pBdr>
        <w:spacing w:line="360" w:lineRule="auto"/>
        <w:ind w:left="0" w:leftChars="0" w:firstLine="0" w:firstLine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分析</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加入还款提醒的目的是为了更加接近实际，进一步完善银行系统，使得银行系统更加真实。而为了实现该功能，可以使用重定向以及账户指针的遍历，轻松实现这个简单的功能。该测试用例说明该功能正常执行，可以实现用户还款提醒。</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【功能4：账目信息查询】</w:t>
      </w:r>
    </w:p>
    <w:p>
      <w:pPr>
        <w:numPr>
          <w:ilvl w:val="0"/>
          <w:numId w:val="6"/>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设计</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编写query函数以及queryByAmount函数，实现用户可以按照日期顺序或者按照交易金额大小查询想要查询的一段时间内的账户信息两个功能。</w:t>
      </w: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首先编写read函数，可以将输入的日期字符串转换为Date类型的数据并返回。</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对于query函数：用户可以查询自己想要查询的一段时间内，按照时间顺序进行的账户信息。用户只需要输入两个不同的日期，系统就会从该用户所有的操作记录中筛选出处于两个时间之间的操作记录，日期大小的比较采用将日期转换为int类型的方法进行比较。筛选之后，便可以输出该条记录。</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对于queryByAmount函数：采用与query函数中相同的比较方式，筛选出该时间段内的操作记录，然后按照交易金额的大小进行排序，最后输出即可。</w:t>
      </w: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ilvl w:val="0"/>
          <w:numId w:val="6"/>
        </w:numPr>
        <w:pBdr>
          <w:bottom w:val="single" w:color="auto" w:sz="4" w:space="0"/>
        </w:pBdr>
        <w:spacing w:line="360" w:lineRule="auto"/>
        <w:ind w:left="0" w:leftChars="0" w:firstLine="0" w:firstLine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实现</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tempday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stringstream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//将string类型转换为int类型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substr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tempyear</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//存放年份</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//由于输入的日期形式为“year/month/day”的形式，因此需要去除“/”</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tempmonth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tempday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tempday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tempdate</w:t>
            </w:r>
            <w:r>
              <w:rPr>
                <w:rFonts w:hint="eastAsia" w:ascii="Consolas" w:hAnsi="Consolas" w:eastAsia="Consolas" w:cs="Consolas"/>
                <w:b w:val="0"/>
                <w:bCs w:val="0"/>
                <w:color w:val="9CDCFE"/>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返回Date类型的日期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4EC9B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vector</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&gt; </w:t>
            </w:r>
            <w:r>
              <w:rPr>
                <w:rFonts w:hint="default" w:ascii="Consolas" w:hAnsi="Consolas" w:eastAsia="Consolas" w:cs="Consolas"/>
                <w:b w:val="0"/>
                <w:bCs w:val="0"/>
                <w:color w:val="4EC9B0"/>
                <w:kern w:val="0"/>
                <w:sz w:val="21"/>
                <w:szCs w:val="21"/>
                <w:shd w:val="clear" w:fill="1E1E1E"/>
                <w:lang w:val="en-US" w:eastAsia="zh-CN" w:bidi="ar"/>
              </w:rPr>
              <w:t>Account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4EC9B0"/>
                <w:kern w:val="0"/>
                <w:sz w:val="21"/>
                <w:szCs w:val="21"/>
                <w:shd w:val="clear" w:fill="1E1E1E"/>
                <w:lang w:val="en-US" w:eastAsia="zh-CN" w:bidi="ar"/>
              </w:rPr>
              <w:t>vector</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&gt; </w:t>
            </w:r>
            <w:r>
              <w:rPr>
                <w:rFonts w:hint="default" w:ascii="Consolas" w:hAnsi="Consolas" w:eastAsia="Consolas" w:cs="Consolas"/>
                <w:b w:val="0"/>
                <w:bCs w:val="0"/>
                <w:color w:val="4EC9B0"/>
                <w:kern w:val="0"/>
                <w:sz w:val="21"/>
                <w:szCs w:val="21"/>
                <w:shd w:val="clear" w:fill="1E1E1E"/>
                <w:lang w:val="en-US" w:eastAsia="zh-CN" w:bidi="ar"/>
              </w:rPr>
              <w:t>Account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amountvector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Account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date2</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//按照日期顺序查询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4EC9B0"/>
                <w:kern w:val="0"/>
                <w:sz w:val="21"/>
                <w:szCs w:val="21"/>
                <w:shd w:val="clear" w:fill="1E1E1E"/>
                <w:lang w:val="en-US" w:eastAsia="zh-CN" w:bidi="ar"/>
              </w:rPr>
              <w:t>stringstream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tempdate2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tempday</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//将日期转为int类型直接比较数字大小从而比较日期大小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substr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tempyear</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//得到该条记录的年份</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tempmonth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//该循环是为了得到该条记录的月份</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tempday</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//得到该条记录的日子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tempday</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//整合，得到该条记录的数字日期以便于日期比较</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tempdate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tempdate1</w:t>
            </w:r>
            <w:r>
              <w:rPr>
                <w:rFonts w:hint="default" w:ascii="Consolas" w:hAnsi="Consolas" w:eastAsia="Consolas" w:cs="Consolas"/>
                <w:b w:val="0"/>
                <w:bCs w:val="0"/>
                <w:color w:val="D4D4D4"/>
                <w:kern w:val="0"/>
                <w:sz w:val="21"/>
                <w:szCs w:val="21"/>
                <w:shd w:val="clear" w:fill="1E1E1E"/>
                <w:lang w:val="en-US" w:eastAsia="zh-CN" w:bidi="ar"/>
              </w:rPr>
              <w:t xml:space="preserve"> &amp;&amp; </w:t>
            </w:r>
            <w:r>
              <w:rPr>
                <w:rFonts w:hint="default" w:ascii="Consolas" w:hAnsi="Consolas" w:eastAsia="Consolas" w:cs="Consolas"/>
                <w:b w:val="0"/>
                <w:bCs w:val="0"/>
                <w:color w:val="9CDCFE"/>
                <w:kern w:val="0"/>
                <w:sz w:val="21"/>
                <w:szCs w:val="21"/>
                <w:shd w:val="clear" w:fill="1E1E1E"/>
                <w:lang w:val="en-US" w:eastAsia="zh-CN" w:bidi="ar"/>
              </w:rPr>
              <w:t>tempdate</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tempdate2</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//判断该条记录的日期是否在用户所要查询的一段日期内</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//是则输出该条记录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Account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queryByAmount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date2</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//按照交易金额查询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vector</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queryvector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vector</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4EC9B0"/>
                <w:kern w:val="0"/>
                <w:sz w:val="21"/>
                <w:szCs w:val="21"/>
                <w:shd w:val="clear" w:fill="1E1E1E"/>
                <w:lang w:val="en-US" w:eastAsia="zh-CN" w:bidi="ar"/>
              </w:rPr>
              <w:t>stringstream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tempdate2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tempday</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//将日期转为int类型直接比较数字大小从而比较日期大小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substr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tempyear</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得到该条记录的年份</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tempmonth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//该循环是为了得到该条记录的月份</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9CDCFE"/>
                <w:kern w:val="0"/>
                <w:sz w:val="21"/>
                <w:szCs w:val="21"/>
                <w:shd w:val="clear" w:fill="1E1E1E"/>
                <w:lang w:val="en-US" w:eastAsia="zh-CN" w:bidi="ar"/>
              </w:rPr>
              <w:t>tempday</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//得到该条记录的日子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tempday</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//整合，得到该条记录的数字日期以便于日期比较</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tempdate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tempdate1</w:t>
            </w:r>
            <w:r>
              <w:rPr>
                <w:rFonts w:hint="default" w:ascii="Consolas" w:hAnsi="Consolas" w:eastAsia="Consolas" w:cs="Consolas"/>
                <w:b w:val="0"/>
                <w:bCs w:val="0"/>
                <w:color w:val="D4D4D4"/>
                <w:kern w:val="0"/>
                <w:sz w:val="21"/>
                <w:szCs w:val="21"/>
                <w:shd w:val="clear" w:fill="1E1E1E"/>
                <w:lang w:val="en-US" w:eastAsia="zh-CN" w:bidi="ar"/>
              </w:rPr>
              <w:t xml:space="preserve"> &amp;&amp; </w:t>
            </w:r>
            <w:r>
              <w:rPr>
                <w:rFonts w:hint="default" w:ascii="Consolas" w:hAnsi="Consolas" w:eastAsia="Consolas" w:cs="Consolas"/>
                <w:b w:val="0"/>
                <w:bCs w:val="0"/>
                <w:color w:val="9CDCFE"/>
                <w:kern w:val="0"/>
                <w:sz w:val="21"/>
                <w:szCs w:val="21"/>
                <w:shd w:val="clear" w:fill="1E1E1E"/>
                <w:lang w:val="en-US" w:eastAsia="zh-CN" w:bidi="ar"/>
              </w:rPr>
              <w:t>tempdate</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tempdate2</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//判断该条记录的日期是否在用户所要查询的一段日期内</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//是则进入，存放在两个容器中，容器中的数据一一对应</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queryvector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push_back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push_back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amountvector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tempquery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tempamount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queryvector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//利用冒泡排序，将操作记录按照交易金额进行单调排序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tempamount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amount</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tempamount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tempquery</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queryvector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queryvector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queryvector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queryvector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tempquery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//排序完成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9CDCFE"/>
                <w:kern w:val="0"/>
                <w:sz w:val="21"/>
                <w:szCs w:val="21"/>
                <w:shd w:val="clear" w:fill="1E1E1E"/>
                <w:lang w:val="en-US" w:eastAsia="zh-CN" w:bidi="ar"/>
              </w:rPr>
              <w:t>queryvector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9CDCFE"/>
                <w:kern w:val="0"/>
                <w:sz w:val="21"/>
                <w:szCs w:val="21"/>
                <w:shd w:val="clear" w:fill="1E1E1E"/>
                <w:lang w:val="en-US" w:eastAsia="zh-CN" w:bidi="ar"/>
              </w:rPr>
              <w:t>queryvector</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//输出记录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Times New Roman" w:hAnsi="Times New Roman" w:cs="Times New Roman"/>
                <w:color w:val="000000"/>
                <w:kern w:val="0"/>
                <w:sz w:val="24"/>
                <w:szCs w:val="24"/>
              </w:rPr>
            </w:pPr>
          </w:p>
        </w:tc>
      </w:tr>
    </w:tbl>
    <w:p>
      <w:pPr>
        <w:numPr>
          <w:numId w:val="0"/>
        </w:numPr>
        <w:pBdr>
          <w:bottom w:val="single" w:color="auto" w:sz="4" w:space="0"/>
        </w:pBdr>
        <w:spacing w:line="360" w:lineRule="auto"/>
        <w:ind w:leftChars="0" w:firstLine="1920" w:firstLineChars="800"/>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highlight w:val="none"/>
        </w:rPr>
        <w:t>代码片段</w:t>
      </w:r>
      <w:r>
        <w:rPr>
          <w:rFonts w:hint="eastAsia" w:ascii="Times New Roman" w:hAnsi="Times New Roman" w:cs="Times New Roman"/>
          <w:color w:val="000000"/>
          <w:kern w:val="0"/>
          <w:sz w:val="24"/>
          <w:szCs w:val="24"/>
          <w:highlight w:val="none"/>
          <w:lang w:val="en-US" w:eastAsia="zh-CN"/>
        </w:rPr>
        <w:t>4</w:t>
      </w:r>
      <w:r>
        <w:rPr>
          <w:rFonts w:ascii="Times New Roman" w:hAnsi="Times New Roman" w:cs="Times New Roman"/>
          <w:color w:val="000000"/>
          <w:kern w:val="0"/>
          <w:sz w:val="24"/>
          <w:szCs w:val="24"/>
          <w:highlight w:val="none"/>
        </w:rPr>
        <w:t xml:space="preserve"> </w:t>
      </w:r>
      <w:r>
        <w:rPr>
          <w:rFonts w:hint="eastAsia" w:ascii="Times New Roman" w:hAnsi="Times New Roman" w:cs="Times New Roman"/>
          <w:color w:val="000000"/>
          <w:kern w:val="0"/>
          <w:sz w:val="24"/>
          <w:szCs w:val="24"/>
          <w:highlight w:val="none"/>
          <w:lang w:val="en-US" w:eastAsia="zh-CN"/>
        </w:rPr>
        <w:t xml:space="preserve">     账目信息查询</w:t>
      </w:r>
      <w:r>
        <w:rPr>
          <w:rFonts w:ascii="Times New Roman" w:hAnsi="Times New Roman" w:cs="Times New Roman"/>
          <w:color w:val="000000"/>
          <w:kern w:val="0"/>
          <w:sz w:val="24"/>
          <w:szCs w:val="24"/>
          <w:highlight w:val="none"/>
        </w:rPr>
        <w:t>的关键代码</w:t>
      </w:r>
    </w:p>
    <w:p>
      <w:pPr>
        <w:numPr>
          <w:numId w:val="0"/>
        </w:numPr>
        <w:pBdr>
          <w:bottom w:val="single" w:color="auto" w:sz="4" w:space="0"/>
        </w:pBdr>
        <w:spacing w:line="360" w:lineRule="auto"/>
        <w:rPr>
          <w:rFonts w:ascii="Times New Roman" w:hAnsi="Times New Roman" w:cs="Times New Roman"/>
          <w:color w:val="000000"/>
          <w:kern w:val="0"/>
          <w:sz w:val="24"/>
          <w:szCs w:val="24"/>
          <w:highlight w:val="none"/>
        </w:rPr>
      </w:pPr>
    </w:p>
    <w:p>
      <w:pPr>
        <w:numPr>
          <w:ilvl w:val="0"/>
          <w:numId w:val="6"/>
        </w:numPr>
        <w:pBdr>
          <w:bottom w:val="single" w:color="auto" w:sz="4" w:space="0"/>
        </w:pBdr>
        <w:spacing w:line="360" w:lineRule="auto"/>
        <w:ind w:left="0" w:leftChars="0" w:firstLine="0" w:firstLine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测试</w:t>
      </w: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（1）测试用例1：q 2008/1/4 2008/3/10（按照时间顺序查询账目信息）</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drawing>
          <wp:anchor distT="0" distB="0" distL="114300" distR="114300" simplePos="0" relativeHeight="251664384" behindDoc="0" locked="0" layoutInCell="1" allowOverlap="1">
            <wp:simplePos x="0" y="0"/>
            <wp:positionH relativeFrom="column">
              <wp:posOffset>619125</wp:posOffset>
            </wp:positionH>
            <wp:positionV relativeFrom="paragraph">
              <wp:posOffset>271145</wp:posOffset>
            </wp:positionV>
            <wp:extent cx="3969385" cy="2708910"/>
            <wp:effectExtent l="0" t="0" r="12065" b="15240"/>
            <wp:wrapNone/>
            <wp:docPr id="16" name="图片 16" descr="ed504d34fa7392d8e1b2601aa546d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d504d34fa7392d8e1b2601aa546db5"/>
                    <pic:cNvPicPr>
                      <a:picLocks noChangeAspect="1"/>
                    </pic:cNvPicPr>
                  </pic:nvPicPr>
                  <pic:blipFill>
                    <a:blip r:embed="rId13"/>
                    <a:stretch>
                      <a:fillRect/>
                    </a:stretch>
                  </pic:blipFill>
                  <pic:spPr>
                    <a:xfrm>
                      <a:off x="0" y="0"/>
                      <a:ext cx="3969385" cy="2708910"/>
                    </a:xfrm>
                    <a:prstGeom prst="rect">
                      <a:avLst/>
                    </a:prstGeom>
                  </pic:spPr>
                </pic:pic>
              </a:graphicData>
            </a:graphic>
          </wp:anchor>
        </w:drawing>
      </w:r>
      <w:r>
        <w:rPr>
          <w:rFonts w:hint="eastAsia" w:ascii="Times New Roman" w:hAnsi="Times New Roman" w:cs="Times New Roman"/>
          <w:color w:val="000000"/>
          <w:kern w:val="0"/>
          <w:sz w:val="24"/>
          <w:szCs w:val="24"/>
          <w:highlight w:val="none"/>
          <w:lang w:val="en-US" w:eastAsia="zh-CN"/>
        </w:rPr>
        <w:t>得到的运行截图如下：</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ind w:leftChars="0"/>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（2）测试用例2：b 2008/1/4 2008/3/10（按照交易金额大小顺序查询账目信息）</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drawing>
          <wp:anchor distT="0" distB="0" distL="114300" distR="114300" simplePos="0" relativeHeight="251665408" behindDoc="0" locked="0" layoutInCell="1" allowOverlap="1">
            <wp:simplePos x="0" y="0"/>
            <wp:positionH relativeFrom="column">
              <wp:posOffset>651510</wp:posOffset>
            </wp:positionH>
            <wp:positionV relativeFrom="paragraph">
              <wp:posOffset>282575</wp:posOffset>
            </wp:positionV>
            <wp:extent cx="3889375" cy="2915920"/>
            <wp:effectExtent l="0" t="0" r="15875" b="17780"/>
            <wp:wrapNone/>
            <wp:docPr id="17" name="图片 17" descr="be0e543a944eea2028006867cfd68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e0e543a944eea2028006867cfd68ee"/>
                    <pic:cNvPicPr>
                      <a:picLocks noChangeAspect="1"/>
                    </pic:cNvPicPr>
                  </pic:nvPicPr>
                  <pic:blipFill>
                    <a:blip r:embed="rId14"/>
                    <a:stretch>
                      <a:fillRect/>
                    </a:stretch>
                  </pic:blipFill>
                  <pic:spPr>
                    <a:xfrm>
                      <a:off x="0" y="0"/>
                      <a:ext cx="3889375" cy="2915920"/>
                    </a:xfrm>
                    <a:prstGeom prst="rect">
                      <a:avLst/>
                    </a:prstGeom>
                  </pic:spPr>
                </pic:pic>
              </a:graphicData>
            </a:graphic>
          </wp:anchor>
        </w:drawing>
      </w:r>
      <w:r>
        <w:rPr>
          <w:rFonts w:hint="eastAsia" w:ascii="Times New Roman" w:hAnsi="Times New Roman" w:cs="Times New Roman"/>
          <w:color w:val="000000"/>
          <w:kern w:val="0"/>
          <w:sz w:val="24"/>
          <w:szCs w:val="24"/>
          <w:highlight w:val="none"/>
          <w:lang w:val="en-US" w:eastAsia="zh-CN"/>
        </w:rPr>
        <w:t>得到的运行截图如下：</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（3）测试用例3：q 2008/1/1 2008/10/1（按照时间顺序查询账目信息）</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得到的运行截图如下：</w:t>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drawing>
          <wp:anchor distT="0" distB="0" distL="114300" distR="114300" simplePos="0" relativeHeight="251666432" behindDoc="0" locked="0" layoutInCell="1" allowOverlap="1">
            <wp:simplePos x="0" y="0"/>
            <wp:positionH relativeFrom="column">
              <wp:posOffset>647065</wp:posOffset>
            </wp:positionH>
            <wp:positionV relativeFrom="paragraph">
              <wp:posOffset>22860</wp:posOffset>
            </wp:positionV>
            <wp:extent cx="3874770" cy="2905125"/>
            <wp:effectExtent l="0" t="0" r="11430" b="9525"/>
            <wp:wrapNone/>
            <wp:docPr id="18" name="图片 18" descr="28fea625982719165cf8c6e30032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8fea625982719165cf8c6e30032e57"/>
                    <pic:cNvPicPr>
                      <a:picLocks noChangeAspect="1"/>
                    </pic:cNvPicPr>
                  </pic:nvPicPr>
                  <pic:blipFill>
                    <a:blip r:embed="rId15"/>
                    <a:stretch>
                      <a:fillRect/>
                    </a:stretch>
                  </pic:blipFill>
                  <pic:spPr>
                    <a:xfrm>
                      <a:off x="0" y="0"/>
                      <a:ext cx="3874770" cy="2905125"/>
                    </a:xfrm>
                    <a:prstGeom prst="rect">
                      <a:avLst/>
                    </a:prstGeom>
                  </pic:spPr>
                </pic:pic>
              </a:graphicData>
            </a:graphic>
          </wp:anchor>
        </w:drawing>
      </w:r>
    </w:p>
    <w:p>
      <w:pPr>
        <w:numPr>
          <w:numId w:val="0"/>
        </w:numPr>
        <w:pBdr>
          <w:bottom w:val="single" w:color="auto" w:sz="4" w:space="0"/>
        </w:pBdr>
        <w:spacing w:line="360" w:lineRule="auto"/>
        <w:rPr>
          <w:rFonts w:hint="eastAsia"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numId w:val="0"/>
        </w:numPr>
        <w:pBdr>
          <w:bottom w:val="single" w:color="auto" w:sz="4" w:space="0"/>
        </w:pBdr>
        <w:spacing w:line="360" w:lineRule="auto"/>
        <w:rPr>
          <w:rFonts w:hint="default" w:ascii="Times New Roman" w:hAnsi="Times New Roman" w:cs="Times New Roman"/>
          <w:color w:val="000000"/>
          <w:kern w:val="0"/>
          <w:sz w:val="24"/>
          <w:szCs w:val="24"/>
          <w:highlight w:val="none"/>
          <w:lang w:val="en-US" w:eastAsia="zh-CN"/>
        </w:rPr>
      </w:pPr>
    </w:p>
    <w:p>
      <w:pPr>
        <w:numPr>
          <w:ilvl w:val="0"/>
          <w:numId w:val="6"/>
        </w:numPr>
        <w:pBdr>
          <w:bottom w:val="single" w:color="auto" w:sz="4" w:space="0"/>
        </w:pBdr>
        <w:spacing w:line="360" w:lineRule="auto"/>
        <w:ind w:left="0" w:leftChars="0" w:firstLine="0" w:firstLineChars="0"/>
        <w:rPr>
          <w:rFonts w:hint="default"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分析</w:t>
      </w:r>
    </w:p>
    <w:p>
      <w:pPr>
        <w:numPr>
          <w:numId w:val="0"/>
        </w:numPr>
        <w:pBdr>
          <w:bottom w:val="single" w:color="auto" w:sz="4" w:space="0"/>
        </w:pBdr>
        <w:spacing w:line="360" w:lineRule="auto"/>
        <w:ind w:leftChars="0"/>
        <w:rPr>
          <w:rFonts w:hint="eastAsia" w:ascii="Times New Roman" w:hAnsi="Times New Roman" w:cs="Times New Roman"/>
          <w:color w:val="000000"/>
          <w:kern w:val="0"/>
          <w:sz w:val="24"/>
          <w:szCs w:val="24"/>
          <w:highlight w:val="none"/>
          <w:lang w:val="en-US" w:eastAsia="zh-CN"/>
        </w:rPr>
      </w:pPr>
      <w:r>
        <w:rPr>
          <w:rFonts w:hint="eastAsia" w:ascii="Times New Roman" w:hAnsi="Times New Roman" w:cs="Times New Roman"/>
          <w:color w:val="000000"/>
          <w:kern w:val="0"/>
          <w:sz w:val="24"/>
          <w:szCs w:val="24"/>
          <w:highlight w:val="none"/>
          <w:lang w:val="en-US" w:eastAsia="zh-CN"/>
        </w:rPr>
        <w:t xml:space="preserve">  加入账目信息查询函数，并且提供两种查询方式的目的是为了更进一步完善银行系统，使其更加贴近实际，更加真实。同时也在一定程度上给予了用户便利，使得用户可以按照自己的需求，按照自己想要的方式，查询自己想要查询的那一段日期内的账目信息。这三个测试说明两种查询方式均可以正常执行，两个功能基本完善，可以实现按照不同的方式查询账目信息。</w:t>
      </w:r>
    </w:p>
    <w:p>
      <w:pPr>
        <w:bidi w:val="0"/>
        <w:jc w:val="both"/>
        <w:rPr>
          <w:rFonts w:hint="eastAsia"/>
          <w:lang w:val="en-US" w:eastAsia="zh-CN"/>
        </w:rPr>
      </w:pPr>
    </w:p>
    <w:p>
      <w:pPr>
        <w:bidi w:val="0"/>
        <w:jc w:val="both"/>
        <w:rPr>
          <w:rFonts w:hint="eastAsia"/>
          <w:b/>
          <w:sz w:val="24"/>
          <w:szCs w:val="28"/>
          <w:lang w:val="en-US" w:eastAsia="zh-CN"/>
        </w:rPr>
      </w:pPr>
      <w:r>
        <w:rPr>
          <w:rFonts w:hint="eastAsia"/>
          <w:b/>
          <w:sz w:val="24"/>
          <w:szCs w:val="28"/>
          <w:lang w:val="en-US" w:eastAsia="zh-CN"/>
        </w:rPr>
        <w:t>实验结论与感想：</w:t>
      </w:r>
    </w:p>
    <w:p>
      <w:pPr>
        <w:bidi w:val="0"/>
        <w:ind w:firstLine="480" w:firstLineChars="200"/>
        <w:jc w:val="both"/>
        <w:rPr>
          <w:rFonts w:hint="eastAsia" w:asciiTheme="minorEastAsia" w:hAnsiTheme="minorEastAsia" w:eastAsiaTheme="minorEastAsia" w:cstheme="minorEastAsia"/>
          <w:b w:val="0"/>
          <w:bCs/>
          <w:sz w:val="24"/>
          <w:szCs w:val="28"/>
          <w:lang w:val="en-US" w:eastAsia="zh-CN"/>
        </w:rPr>
      </w:pPr>
    </w:p>
    <w:p>
      <w:pPr>
        <w:bidi w:val="0"/>
        <w:ind w:firstLine="482" w:firstLineChars="200"/>
        <w:jc w:val="both"/>
        <w:rPr>
          <w:rFonts w:hint="eastAsia"/>
          <w:b w:val="0"/>
          <w:bCs/>
          <w:sz w:val="24"/>
          <w:szCs w:val="28"/>
          <w:lang w:val="en-US" w:eastAsia="zh-CN"/>
        </w:rPr>
      </w:pPr>
      <w:r>
        <w:rPr>
          <w:rFonts w:hint="eastAsia"/>
          <w:b/>
          <w:sz w:val="24"/>
          <w:szCs w:val="28"/>
          <w:lang w:val="en-US" w:eastAsia="zh-CN"/>
        </w:rPr>
        <w:t>实验结论：</w:t>
      </w:r>
      <w:r>
        <w:rPr>
          <w:rFonts w:hint="eastAsia"/>
          <w:b w:val="0"/>
          <w:bCs/>
          <w:sz w:val="24"/>
          <w:szCs w:val="28"/>
          <w:lang w:val="en-US" w:eastAsia="zh-CN"/>
        </w:rPr>
        <w:t>该银行系统已经具有“系统”的初步形态，可以提供一些简单的UI操作界面，同时可以实现一些基本的，简单的功能，算是一个“银行系统”的雏形。</w:t>
      </w:r>
    </w:p>
    <w:p>
      <w:pPr>
        <w:bidi w:val="0"/>
        <w:ind w:firstLine="482" w:firstLineChars="200"/>
        <w:jc w:val="both"/>
        <w:rPr>
          <w:rFonts w:hint="eastAsia"/>
          <w:b w:val="0"/>
          <w:bCs/>
          <w:sz w:val="24"/>
          <w:szCs w:val="28"/>
          <w:lang w:val="en-US" w:eastAsia="zh-CN"/>
        </w:rPr>
      </w:pPr>
      <w:r>
        <w:rPr>
          <w:rFonts w:hint="eastAsia"/>
          <w:b/>
          <w:bCs w:val="0"/>
          <w:sz w:val="24"/>
          <w:szCs w:val="28"/>
          <w:lang w:val="en-US" w:eastAsia="zh-CN"/>
        </w:rPr>
        <w:t>实验感想：</w:t>
      </w:r>
      <w:r>
        <w:rPr>
          <w:rFonts w:hint="eastAsia"/>
          <w:b w:val="0"/>
          <w:bCs/>
          <w:sz w:val="24"/>
          <w:szCs w:val="28"/>
          <w:lang w:val="en-US" w:eastAsia="zh-CN"/>
        </w:rPr>
        <w:t>整个银行系统的编写时间大概在一周以内，其基本架构可以快速地在几天内确立，随后基本上在一周内可以完成对各个bug的修复以及细节方面的完善。通过此次银行系统的作业，我对c++的类与对象有了更深一步的体会与理解，代码功底以及逻辑思维能力有了更进一步的提升。同时，在编写银行系统的过程中，我对编写一个小型的项目的步骤和条理有了更加清晰的认知，是一个感触极深，且确实学到众多知识的一个作业。</w:t>
      </w:r>
    </w:p>
    <w:p>
      <w:pPr>
        <w:bidi w:val="0"/>
        <w:ind w:firstLine="480" w:firstLineChars="200"/>
        <w:jc w:val="both"/>
        <w:rPr>
          <w:rFonts w:hint="eastAsia"/>
          <w:b w:val="0"/>
          <w:bCs/>
          <w:sz w:val="24"/>
          <w:szCs w:val="28"/>
          <w:lang w:val="en-US" w:eastAsia="zh-CN"/>
        </w:rPr>
      </w:pPr>
      <w:r>
        <w:rPr>
          <w:rFonts w:hint="eastAsia"/>
          <w:b w:val="0"/>
          <w:bCs/>
          <w:sz w:val="24"/>
          <w:szCs w:val="28"/>
          <w:lang w:val="en-US" w:eastAsia="zh-CN"/>
        </w:rPr>
        <w:t>在编写的过程中经常性地会遇到很多从来都没有遇见过的问题，每一次都会使我陷入深思，然后在各大网络平台上寻找解决方法，求助于老师与同学。在这个过程中积累了较多的经验，也学习到了很多从不知晓的知识。</w:t>
      </w:r>
    </w:p>
    <w:p>
      <w:pPr>
        <w:bidi w:val="0"/>
        <w:ind w:firstLine="480" w:firstLineChars="200"/>
        <w:jc w:val="both"/>
        <w:rPr>
          <w:rFonts w:hint="default"/>
          <w:b w:val="0"/>
          <w:bCs/>
          <w:sz w:val="24"/>
          <w:szCs w:val="28"/>
          <w:lang w:val="en-US" w:eastAsia="zh-CN"/>
        </w:rPr>
      </w:pPr>
      <w:r>
        <w:rPr>
          <w:rFonts w:hint="eastAsia"/>
          <w:b w:val="0"/>
          <w:bCs/>
          <w:sz w:val="24"/>
          <w:szCs w:val="28"/>
          <w:lang w:val="en-US" w:eastAsia="zh-CN"/>
        </w:rPr>
        <w:t>但这个作业也暴露了我的一些问题，比如代码风格，代码规范性以及思考方式等等。这个银行系统我并未按照老师给出的方案进行编写，而是根据自己的第一反应进行编写，从而导致后来的代码写的有些过于复杂，非常的不简洁，不规范，不具有美感。因此，通过这次作业，我也认识到自己应该多去看看规范的代码编写，同时也应该思考，如何在看到题目需求的时候第一感觉不要想偏？这些问题都值得我在接下来的学习中继续探索。</w:t>
      </w:r>
      <w:bookmarkStart w:id="0" w:name="_GoBack"/>
      <w:bookmarkEnd w:id="0"/>
    </w:p>
    <w:p>
      <w:pPr>
        <w:bidi w:val="0"/>
        <w:jc w:val="both"/>
        <w:rPr>
          <w:rFonts w:hint="default"/>
          <w:b/>
          <w:sz w:val="24"/>
          <w:szCs w:val="28"/>
          <w:lang w:val="en-US" w:eastAsia="zh-CN"/>
        </w:rPr>
      </w:pPr>
      <w:r>
        <w:rPr>
          <w:rFonts w:hint="eastAsia"/>
          <w:b/>
          <w:sz w:val="24"/>
          <w:szCs w:val="28"/>
          <w:lang w:val="en-US" w:eastAsia="zh-CN"/>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4EB18"/>
    <w:multiLevelType w:val="singleLevel"/>
    <w:tmpl w:val="9614EB18"/>
    <w:lvl w:ilvl="0" w:tentative="0">
      <w:start w:val="1"/>
      <w:numFmt w:val="decimal"/>
      <w:lvlText w:val="%1."/>
      <w:lvlJc w:val="left"/>
      <w:pPr>
        <w:tabs>
          <w:tab w:val="left" w:pos="312"/>
        </w:tabs>
      </w:pPr>
    </w:lvl>
  </w:abstractNum>
  <w:abstractNum w:abstractNumId="1">
    <w:nsid w:val="A2098DF3"/>
    <w:multiLevelType w:val="singleLevel"/>
    <w:tmpl w:val="A2098DF3"/>
    <w:lvl w:ilvl="0" w:tentative="0">
      <w:start w:val="1"/>
      <w:numFmt w:val="decimal"/>
      <w:lvlText w:val="%1."/>
      <w:lvlJc w:val="left"/>
      <w:pPr>
        <w:tabs>
          <w:tab w:val="left" w:pos="312"/>
        </w:tabs>
      </w:pPr>
    </w:lvl>
  </w:abstractNum>
  <w:abstractNum w:abstractNumId="2">
    <w:nsid w:val="CBA55B2F"/>
    <w:multiLevelType w:val="singleLevel"/>
    <w:tmpl w:val="CBA55B2F"/>
    <w:lvl w:ilvl="0" w:tentative="0">
      <w:start w:val="4"/>
      <w:numFmt w:val="decimal"/>
      <w:lvlText w:val="%1."/>
      <w:lvlJc w:val="left"/>
      <w:pPr>
        <w:tabs>
          <w:tab w:val="left" w:pos="312"/>
        </w:tabs>
      </w:pPr>
    </w:lvl>
  </w:abstractNum>
  <w:abstractNum w:abstractNumId="3">
    <w:nsid w:val="074F30C4"/>
    <w:multiLevelType w:val="singleLevel"/>
    <w:tmpl w:val="074F30C4"/>
    <w:lvl w:ilvl="0" w:tentative="0">
      <w:start w:val="2"/>
      <w:numFmt w:val="decimal"/>
      <w:suff w:val="nothing"/>
      <w:lvlText w:val="（%1）"/>
      <w:lvlJc w:val="left"/>
    </w:lvl>
  </w:abstractNum>
  <w:abstractNum w:abstractNumId="4">
    <w:nsid w:val="1B106467"/>
    <w:multiLevelType w:val="singleLevel"/>
    <w:tmpl w:val="1B106467"/>
    <w:lvl w:ilvl="0" w:tentative="0">
      <w:start w:val="2"/>
      <w:numFmt w:val="decimal"/>
      <w:lvlText w:val="%1."/>
      <w:lvlJc w:val="left"/>
      <w:pPr>
        <w:tabs>
          <w:tab w:val="left" w:pos="312"/>
        </w:tabs>
      </w:pPr>
    </w:lvl>
  </w:abstractNum>
  <w:abstractNum w:abstractNumId="5">
    <w:nsid w:val="7602F866"/>
    <w:multiLevelType w:val="singleLevel"/>
    <w:tmpl w:val="7602F866"/>
    <w:lvl w:ilvl="0" w:tentative="0">
      <w:start w:val="3"/>
      <w:numFmt w:val="decimal"/>
      <w:suff w:val="nothing"/>
      <w:lvlText w:val="（%1）"/>
      <w:lvlJc w:val="left"/>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E8"/>
    <w:rsid w:val="00056539"/>
    <w:rsid w:val="0007236B"/>
    <w:rsid w:val="001711E0"/>
    <w:rsid w:val="00197829"/>
    <w:rsid w:val="00225E14"/>
    <w:rsid w:val="0023484B"/>
    <w:rsid w:val="002A3718"/>
    <w:rsid w:val="002C0649"/>
    <w:rsid w:val="002C4E81"/>
    <w:rsid w:val="00302014"/>
    <w:rsid w:val="00306421"/>
    <w:rsid w:val="00306FC4"/>
    <w:rsid w:val="00337232"/>
    <w:rsid w:val="00366E56"/>
    <w:rsid w:val="003806E6"/>
    <w:rsid w:val="003C11DC"/>
    <w:rsid w:val="00441EAE"/>
    <w:rsid w:val="004C104D"/>
    <w:rsid w:val="00530390"/>
    <w:rsid w:val="0053753B"/>
    <w:rsid w:val="00566226"/>
    <w:rsid w:val="005B30E7"/>
    <w:rsid w:val="005F5453"/>
    <w:rsid w:val="00643616"/>
    <w:rsid w:val="006A61E8"/>
    <w:rsid w:val="006C08BD"/>
    <w:rsid w:val="006C09F2"/>
    <w:rsid w:val="006C1E59"/>
    <w:rsid w:val="006E5526"/>
    <w:rsid w:val="007D6A67"/>
    <w:rsid w:val="007E0F10"/>
    <w:rsid w:val="007E32BC"/>
    <w:rsid w:val="007F273B"/>
    <w:rsid w:val="007F3EBF"/>
    <w:rsid w:val="008772E4"/>
    <w:rsid w:val="008815F2"/>
    <w:rsid w:val="008C7603"/>
    <w:rsid w:val="00926A1B"/>
    <w:rsid w:val="00931FA6"/>
    <w:rsid w:val="00941B64"/>
    <w:rsid w:val="00975373"/>
    <w:rsid w:val="009C70DC"/>
    <w:rsid w:val="009E5638"/>
    <w:rsid w:val="00A14CCB"/>
    <w:rsid w:val="00A3009B"/>
    <w:rsid w:val="00AD7718"/>
    <w:rsid w:val="00B00FB6"/>
    <w:rsid w:val="00B749C1"/>
    <w:rsid w:val="00BE4C69"/>
    <w:rsid w:val="00C30CB0"/>
    <w:rsid w:val="00C64E13"/>
    <w:rsid w:val="00CA1A38"/>
    <w:rsid w:val="00CE08FF"/>
    <w:rsid w:val="00D265FB"/>
    <w:rsid w:val="00D44F37"/>
    <w:rsid w:val="00D564B8"/>
    <w:rsid w:val="00D90AB8"/>
    <w:rsid w:val="00D96B6D"/>
    <w:rsid w:val="00DF62D1"/>
    <w:rsid w:val="00E155C4"/>
    <w:rsid w:val="00E96353"/>
    <w:rsid w:val="00EF58EB"/>
    <w:rsid w:val="00F44011"/>
    <w:rsid w:val="00F64BA1"/>
    <w:rsid w:val="00F7635A"/>
    <w:rsid w:val="00FA460D"/>
    <w:rsid w:val="00FC43B7"/>
    <w:rsid w:val="00FC68F4"/>
    <w:rsid w:val="02914257"/>
    <w:rsid w:val="07D70AFF"/>
    <w:rsid w:val="0A585C3D"/>
    <w:rsid w:val="0B84230C"/>
    <w:rsid w:val="0C7F2CFB"/>
    <w:rsid w:val="0CB0742A"/>
    <w:rsid w:val="0DDB3A6B"/>
    <w:rsid w:val="116B74E4"/>
    <w:rsid w:val="18653A4A"/>
    <w:rsid w:val="1AA06EAC"/>
    <w:rsid w:val="231D72E2"/>
    <w:rsid w:val="247B368F"/>
    <w:rsid w:val="29286FAD"/>
    <w:rsid w:val="2A145204"/>
    <w:rsid w:val="2A237BA9"/>
    <w:rsid w:val="2A34483F"/>
    <w:rsid w:val="2C3A5096"/>
    <w:rsid w:val="3AEB0B4C"/>
    <w:rsid w:val="3B391AC5"/>
    <w:rsid w:val="3C1E1D0F"/>
    <w:rsid w:val="3C9209D9"/>
    <w:rsid w:val="3F7F206A"/>
    <w:rsid w:val="419F65DC"/>
    <w:rsid w:val="45204402"/>
    <w:rsid w:val="47D447DD"/>
    <w:rsid w:val="483D5CD7"/>
    <w:rsid w:val="49DF08CD"/>
    <w:rsid w:val="4F7048DD"/>
    <w:rsid w:val="50B36EC0"/>
    <w:rsid w:val="561D351A"/>
    <w:rsid w:val="58025A9A"/>
    <w:rsid w:val="59FD3319"/>
    <w:rsid w:val="5A022083"/>
    <w:rsid w:val="5BFD2F89"/>
    <w:rsid w:val="5D1232BB"/>
    <w:rsid w:val="60D8070B"/>
    <w:rsid w:val="611D700A"/>
    <w:rsid w:val="62AA75A8"/>
    <w:rsid w:val="636E1653"/>
    <w:rsid w:val="64B67A5C"/>
    <w:rsid w:val="64C66A4A"/>
    <w:rsid w:val="6BF205A5"/>
    <w:rsid w:val="6E3F309D"/>
    <w:rsid w:val="6EDE22D0"/>
    <w:rsid w:val="71053D1D"/>
    <w:rsid w:val="71120B13"/>
    <w:rsid w:val="72210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1">
    <w:name w:val="批注框文本 字符"/>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BBE42F-E7A2-481A-A81A-E04E9699AE86}">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445</Words>
  <Characters>2541</Characters>
  <Lines>21</Lines>
  <Paragraphs>5</Paragraphs>
  <TotalTime>32</TotalTime>
  <ScaleCrop>false</ScaleCrop>
  <LinksUpToDate>false</LinksUpToDate>
  <CharactersWithSpaces>2981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2018-04-12T02:29:00Z</dcterms:created>
  <dc:creator>仁霖</dc:creator>
  <cp:lastModifiedBy>THF</cp:lastModifiedBy>
  <dcterms:modified xsi:type="dcterms:W3CDTF">2021-10-28T12:26:29Z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2F07C9ADA13A4ABFBB3E8DAE9D4B038B</vt:lpwstr>
  </property>
</Properties>
</file>